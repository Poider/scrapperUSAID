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786F7" w14:textId="0AFFFEA9" w:rsidR="00282E70" w:rsidRDefault="00282E70" w:rsidP="00282E70">
      <w:pPr>
        <w:jc w:val="center"/>
        <w:rPr>
          <w:b/>
          <w:bCs/>
          <w:sz w:val="28"/>
          <w:szCs w:val="28"/>
        </w:rPr>
      </w:pPr>
      <w:r>
        <w:rPr>
          <w:b/>
          <w:bCs/>
          <w:sz w:val="28"/>
          <w:szCs w:val="28"/>
        </w:rPr>
        <w:t>No</w:t>
      </w:r>
      <w:r w:rsidRPr="00AB3C2B">
        <w:rPr>
          <w:b/>
          <w:bCs/>
          <w:sz w:val="28"/>
          <w:szCs w:val="28"/>
        </w:rPr>
        <w:t>te de cadrage</w:t>
      </w:r>
      <w:r>
        <w:rPr>
          <w:b/>
          <w:bCs/>
          <w:sz w:val="28"/>
          <w:szCs w:val="28"/>
        </w:rPr>
        <w:t xml:space="preserve"> (OA-V</w:t>
      </w:r>
      <w:r w:rsidR="00271711">
        <w:rPr>
          <w:b/>
          <w:bCs/>
          <w:sz w:val="28"/>
          <w:szCs w:val="28"/>
        </w:rPr>
        <w:t>1</w:t>
      </w:r>
      <w:r>
        <w:rPr>
          <w:b/>
          <w:bCs/>
          <w:sz w:val="28"/>
          <w:szCs w:val="28"/>
        </w:rPr>
        <w:t>-</w:t>
      </w:r>
      <w:r w:rsidR="005E061B">
        <w:rPr>
          <w:b/>
          <w:bCs/>
          <w:sz w:val="28"/>
          <w:szCs w:val="28"/>
        </w:rPr>
        <w:t>07/23</w:t>
      </w:r>
      <w:r>
        <w:rPr>
          <w:b/>
          <w:bCs/>
          <w:sz w:val="28"/>
          <w:szCs w:val="28"/>
        </w:rPr>
        <w:t>)</w:t>
      </w:r>
    </w:p>
    <w:p w14:paraId="5099D607" w14:textId="7FFF8B68" w:rsidR="00282E70" w:rsidRDefault="00282E70" w:rsidP="00282E70">
      <w:pPr>
        <w:jc w:val="center"/>
        <w:rPr>
          <w:b/>
          <w:bCs/>
          <w:sz w:val="28"/>
          <w:szCs w:val="28"/>
        </w:rPr>
      </w:pPr>
      <w:r w:rsidRPr="00AB3C2B">
        <w:rPr>
          <w:b/>
          <w:bCs/>
          <w:sz w:val="28"/>
          <w:szCs w:val="28"/>
        </w:rPr>
        <w:t xml:space="preserve"> « Observatoire Africain </w:t>
      </w:r>
      <w:r w:rsidR="000843D3">
        <w:rPr>
          <w:b/>
          <w:bCs/>
          <w:sz w:val="28"/>
          <w:szCs w:val="28"/>
        </w:rPr>
        <w:t>sur</w:t>
      </w:r>
      <w:r w:rsidRPr="00AB3C2B">
        <w:rPr>
          <w:b/>
          <w:bCs/>
          <w:sz w:val="28"/>
          <w:szCs w:val="28"/>
        </w:rPr>
        <w:t xml:space="preserve"> la chaîne de valeur agricole »</w:t>
      </w:r>
    </w:p>
    <w:p w14:paraId="38B4A822" w14:textId="77777777" w:rsidR="00282E70" w:rsidRDefault="00282E70" w:rsidP="00282E70">
      <w:pPr>
        <w:jc w:val="center"/>
        <w:rPr>
          <w:b/>
          <w:bCs/>
          <w:sz w:val="28"/>
          <w:szCs w:val="28"/>
        </w:rPr>
      </w:pPr>
    </w:p>
    <w:p w14:paraId="05A2E5D0" w14:textId="4BE2D877" w:rsidR="00282E70" w:rsidRPr="006645A6" w:rsidRDefault="00282E70" w:rsidP="00282E70">
      <w:pPr>
        <w:jc w:val="both"/>
        <w:rPr>
          <w:i/>
          <w:iCs/>
        </w:rPr>
      </w:pPr>
      <w:r w:rsidRPr="007969AB">
        <w:rPr>
          <w:b/>
          <w:bCs/>
          <w:i/>
          <w:iCs/>
          <w:sz w:val="24"/>
          <w:szCs w:val="24"/>
        </w:rPr>
        <w:t>Abstract </w:t>
      </w:r>
      <w:r w:rsidRPr="00052F1F">
        <w:rPr>
          <w:i/>
          <w:iCs/>
          <w:sz w:val="24"/>
          <w:szCs w:val="24"/>
        </w:rPr>
        <w:t xml:space="preserve">: </w:t>
      </w:r>
      <w:r w:rsidR="00183247">
        <w:rPr>
          <w:i/>
          <w:iCs/>
          <w:sz w:val="24"/>
          <w:szCs w:val="24"/>
        </w:rPr>
        <w:t xml:space="preserve">Dans ce </w:t>
      </w:r>
      <w:r w:rsidRPr="00052F1F">
        <w:rPr>
          <w:i/>
          <w:iCs/>
          <w:sz w:val="24"/>
          <w:szCs w:val="24"/>
        </w:rPr>
        <w:t>documen</w:t>
      </w:r>
      <w:r w:rsidR="00A013CA">
        <w:rPr>
          <w:i/>
          <w:iCs/>
          <w:sz w:val="24"/>
          <w:szCs w:val="24"/>
        </w:rPr>
        <w:t>t,</w:t>
      </w:r>
      <w:r w:rsidR="00183247">
        <w:rPr>
          <w:i/>
          <w:iCs/>
          <w:sz w:val="24"/>
          <w:szCs w:val="24"/>
        </w:rPr>
        <w:t xml:space="preserve"> nous</w:t>
      </w:r>
      <w:r w:rsidRPr="00052F1F">
        <w:rPr>
          <w:i/>
          <w:iCs/>
          <w:sz w:val="24"/>
          <w:szCs w:val="24"/>
        </w:rPr>
        <w:t xml:space="preserve"> </w:t>
      </w:r>
      <w:r>
        <w:rPr>
          <w:i/>
          <w:iCs/>
          <w:sz w:val="24"/>
          <w:szCs w:val="24"/>
        </w:rPr>
        <w:t>présent</w:t>
      </w:r>
      <w:r w:rsidR="00183247">
        <w:rPr>
          <w:i/>
          <w:iCs/>
          <w:sz w:val="24"/>
          <w:szCs w:val="24"/>
        </w:rPr>
        <w:t>ons</w:t>
      </w:r>
      <w:r>
        <w:rPr>
          <w:i/>
          <w:iCs/>
          <w:sz w:val="24"/>
          <w:szCs w:val="24"/>
        </w:rPr>
        <w:t xml:space="preserve"> la première</w:t>
      </w:r>
      <w:r w:rsidRPr="00052F1F">
        <w:rPr>
          <w:i/>
          <w:iCs/>
          <w:sz w:val="24"/>
          <w:szCs w:val="24"/>
        </w:rPr>
        <w:t xml:space="preserve"> note de cadrage du projet </w:t>
      </w:r>
      <w:r>
        <w:rPr>
          <w:i/>
          <w:iCs/>
          <w:sz w:val="24"/>
          <w:szCs w:val="24"/>
        </w:rPr>
        <w:t>qui consiste à mettre</w:t>
      </w:r>
      <w:r w:rsidRPr="00052F1F">
        <w:rPr>
          <w:i/>
          <w:iCs/>
          <w:sz w:val="24"/>
          <w:szCs w:val="24"/>
        </w:rPr>
        <w:t xml:space="preserve"> en place </w:t>
      </w:r>
      <w:r>
        <w:rPr>
          <w:i/>
          <w:iCs/>
          <w:sz w:val="24"/>
          <w:szCs w:val="24"/>
        </w:rPr>
        <w:t>un</w:t>
      </w:r>
      <w:r w:rsidRPr="00052F1F">
        <w:rPr>
          <w:i/>
          <w:iCs/>
          <w:sz w:val="24"/>
          <w:szCs w:val="24"/>
        </w:rPr>
        <w:t xml:space="preserve"> outil de monitoring digital « observatoire/ tour de contrôle » au sein des bureaux OCP </w:t>
      </w:r>
      <w:proofErr w:type="spellStart"/>
      <w:r w:rsidRPr="00052F1F">
        <w:rPr>
          <w:i/>
          <w:iCs/>
          <w:sz w:val="24"/>
          <w:szCs w:val="24"/>
        </w:rPr>
        <w:t>Africa</w:t>
      </w:r>
      <w:proofErr w:type="spellEnd"/>
      <w:r w:rsidRPr="00052F1F">
        <w:rPr>
          <w:i/>
          <w:iCs/>
          <w:sz w:val="24"/>
          <w:szCs w:val="24"/>
        </w:rPr>
        <w:t>. Les membre</w:t>
      </w:r>
      <w:r>
        <w:rPr>
          <w:i/>
          <w:iCs/>
          <w:sz w:val="24"/>
          <w:szCs w:val="24"/>
        </w:rPr>
        <w:t>s</w:t>
      </w:r>
      <w:r w:rsidRPr="00052F1F">
        <w:rPr>
          <w:i/>
          <w:iCs/>
          <w:sz w:val="24"/>
          <w:szCs w:val="24"/>
        </w:rPr>
        <w:t xml:space="preserve"> de l’équipe </w:t>
      </w:r>
      <w:r>
        <w:rPr>
          <w:i/>
          <w:iCs/>
          <w:sz w:val="24"/>
          <w:szCs w:val="24"/>
        </w:rPr>
        <w:t>ont été impliqués</w:t>
      </w:r>
      <w:r w:rsidRPr="00052F1F">
        <w:rPr>
          <w:i/>
          <w:iCs/>
          <w:sz w:val="24"/>
          <w:szCs w:val="24"/>
        </w:rPr>
        <w:t xml:space="preserve"> </w:t>
      </w:r>
      <w:r>
        <w:rPr>
          <w:i/>
          <w:iCs/>
          <w:sz w:val="24"/>
          <w:szCs w:val="24"/>
        </w:rPr>
        <w:t>dans l’enrichissement des réflexions autour de la phase conceptuelle du projet. La présente note</w:t>
      </w:r>
      <w:r w:rsidRPr="00052F1F">
        <w:rPr>
          <w:i/>
          <w:iCs/>
          <w:sz w:val="24"/>
          <w:szCs w:val="24"/>
        </w:rPr>
        <w:t xml:space="preserve"> </w:t>
      </w:r>
      <w:r>
        <w:rPr>
          <w:i/>
          <w:iCs/>
          <w:sz w:val="24"/>
          <w:szCs w:val="24"/>
        </w:rPr>
        <w:t>vise à</w:t>
      </w:r>
      <w:r w:rsidRPr="00052F1F">
        <w:rPr>
          <w:i/>
          <w:iCs/>
          <w:sz w:val="24"/>
          <w:szCs w:val="24"/>
        </w:rPr>
        <w:t xml:space="preserve"> 1) recenser en amont les critères et les fonctionnalités primordiales de l’outil, 2) cadrer les objectifs de la première phase</w:t>
      </w:r>
      <w:r w:rsidR="008144BA">
        <w:rPr>
          <w:i/>
          <w:iCs/>
          <w:sz w:val="24"/>
          <w:szCs w:val="24"/>
        </w:rPr>
        <w:t xml:space="preserve"> prévue fin septembre 2023 et </w:t>
      </w:r>
      <w:r w:rsidR="00183510">
        <w:rPr>
          <w:i/>
          <w:iCs/>
          <w:sz w:val="24"/>
          <w:szCs w:val="24"/>
        </w:rPr>
        <w:t>3</w:t>
      </w:r>
      <w:r w:rsidRPr="00052F1F">
        <w:rPr>
          <w:i/>
          <w:iCs/>
          <w:sz w:val="24"/>
          <w:szCs w:val="24"/>
        </w:rPr>
        <w:t xml:space="preserve">) </w:t>
      </w:r>
      <w:r>
        <w:rPr>
          <w:i/>
          <w:iCs/>
          <w:sz w:val="24"/>
          <w:szCs w:val="24"/>
        </w:rPr>
        <w:t xml:space="preserve">assurer la </w:t>
      </w:r>
      <w:r w:rsidRPr="000C1975">
        <w:rPr>
          <w:i/>
          <w:iCs/>
          <w:sz w:val="24"/>
          <w:szCs w:val="24"/>
        </w:rPr>
        <w:t>conformité aux spécification</w:t>
      </w:r>
      <w:r>
        <w:rPr>
          <w:i/>
          <w:iCs/>
          <w:sz w:val="24"/>
          <w:szCs w:val="24"/>
        </w:rPr>
        <w:t>s du PO</w:t>
      </w:r>
      <w:r w:rsidR="001D1B9C">
        <w:rPr>
          <w:i/>
          <w:iCs/>
          <w:sz w:val="24"/>
          <w:szCs w:val="24"/>
        </w:rPr>
        <w:t xml:space="preserve">. </w:t>
      </w:r>
      <w:r w:rsidR="00183510" w:rsidRPr="00AF4C48">
        <w:rPr>
          <w:i/>
          <w:iCs/>
          <w:sz w:val="24"/>
          <w:szCs w:val="24"/>
        </w:rPr>
        <w:t xml:space="preserve"> </w:t>
      </w:r>
      <w:r w:rsidR="008144BA" w:rsidRPr="00AF4C48">
        <w:rPr>
          <w:i/>
          <w:iCs/>
          <w:sz w:val="24"/>
          <w:szCs w:val="24"/>
        </w:rPr>
        <w:t xml:space="preserve">Notons que </w:t>
      </w:r>
      <w:r w:rsidR="00D22C3F">
        <w:rPr>
          <w:i/>
          <w:iCs/>
          <w:sz w:val="24"/>
          <w:szCs w:val="24"/>
        </w:rPr>
        <w:t>dans</w:t>
      </w:r>
      <w:r w:rsidR="00AC7E3C">
        <w:rPr>
          <w:i/>
          <w:iCs/>
          <w:sz w:val="24"/>
          <w:szCs w:val="24"/>
        </w:rPr>
        <w:t xml:space="preserve"> les</w:t>
      </w:r>
      <w:r w:rsidR="00D22C3F">
        <w:rPr>
          <w:i/>
          <w:iCs/>
          <w:sz w:val="24"/>
          <w:szCs w:val="24"/>
        </w:rPr>
        <w:t xml:space="preserve"> étapes ultérieures</w:t>
      </w:r>
      <w:r w:rsidR="00AC7E3C">
        <w:rPr>
          <w:i/>
          <w:iCs/>
          <w:sz w:val="24"/>
          <w:szCs w:val="24"/>
        </w:rPr>
        <w:t>, un arbitrage sera nécessaire</w:t>
      </w:r>
      <w:r w:rsidR="00E43882">
        <w:rPr>
          <w:i/>
          <w:iCs/>
          <w:sz w:val="24"/>
          <w:szCs w:val="24"/>
        </w:rPr>
        <w:t xml:space="preserve"> afin de limiter</w:t>
      </w:r>
      <w:r w:rsidR="00AA094A">
        <w:rPr>
          <w:i/>
          <w:iCs/>
          <w:sz w:val="24"/>
          <w:szCs w:val="24"/>
        </w:rPr>
        <w:t xml:space="preserve"> </w:t>
      </w:r>
      <w:r w:rsidR="00D51115">
        <w:rPr>
          <w:i/>
          <w:iCs/>
          <w:sz w:val="24"/>
          <w:szCs w:val="24"/>
        </w:rPr>
        <w:t xml:space="preserve">l’étendue des spécifications </w:t>
      </w:r>
      <w:r w:rsidR="004C400E">
        <w:rPr>
          <w:i/>
          <w:iCs/>
          <w:sz w:val="24"/>
          <w:szCs w:val="24"/>
        </w:rPr>
        <w:t>et de livrer</w:t>
      </w:r>
      <w:r w:rsidR="00404DF2">
        <w:rPr>
          <w:i/>
          <w:iCs/>
          <w:sz w:val="24"/>
          <w:szCs w:val="24"/>
        </w:rPr>
        <w:t xml:space="preserve"> un</w:t>
      </w:r>
      <w:r w:rsidR="004C400E">
        <w:rPr>
          <w:i/>
          <w:iCs/>
          <w:sz w:val="24"/>
          <w:szCs w:val="24"/>
        </w:rPr>
        <w:t xml:space="preserve"> </w:t>
      </w:r>
      <w:r w:rsidR="00404DF2" w:rsidRPr="00404DF2">
        <w:rPr>
          <w:i/>
          <w:iCs/>
          <w:sz w:val="24"/>
          <w:szCs w:val="24"/>
        </w:rPr>
        <w:t xml:space="preserve">Minimum Usable Product </w:t>
      </w:r>
      <w:r w:rsidR="000C7C99">
        <w:rPr>
          <w:i/>
          <w:iCs/>
          <w:sz w:val="24"/>
          <w:szCs w:val="24"/>
        </w:rPr>
        <w:t>(</w:t>
      </w:r>
      <w:r w:rsidR="00404DF2" w:rsidRPr="00404DF2">
        <w:rPr>
          <w:i/>
          <w:iCs/>
          <w:sz w:val="24"/>
          <w:szCs w:val="24"/>
        </w:rPr>
        <w:t>MU</w:t>
      </w:r>
      <w:r w:rsidR="006645A6">
        <w:rPr>
          <w:i/>
          <w:iCs/>
          <w:sz w:val="24"/>
          <w:szCs w:val="24"/>
        </w:rPr>
        <w:t>P)</w:t>
      </w:r>
      <w:r w:rsidR="006645A6" w:rsidRPr="00AF4C48">
        <w:rPr>
          <w:i/>
          <w:iCs/>
          <w:sz w:val="24"/>
          <w:szCs w:val="24"/>
        </w:rPr>
        <w:t xml:space="preserve"> en fin septembre 2023. </w:t>
      </w:r>
      <w:r w:rsidR="00822E27">
        <w:rPr>
          <w:i/>
          <w:iCs/>
          <w:sz w:val="24"/>
          <w:szCs w:val="24"/>
        </w:rPr>
        <w:t>Le présent document est structuré comme suiv</w:t>
      </w:r>
      <w:r w:rsidR="00761B36">
        <w:rPr>
          <w:i/>
          <w:iCs/>
          <w:sz w:val="24"/>
          <w:szCs w:val="24"/>
        </w:rPr>
        <w:t>ant :</w:t>
      </w:r>
      <w:r>
        <w:rPr>
          <w:i/>
          <w:iCs/>
          <w:sz w:val="24"/>
          <w:szCs w:val="24"/>
        </w:rPr>
        <w:t xml:space="preserve"> Dans la première partie, le projet est défini et cadré dans l’ensemble. Dans la seconde partie, un questionnaire est proposé dans l’objectif de converger vers des propositions pertinentes eu égard aux solutions technologiques employées. </w:t>
      </w:r>
      <w:r w:rsidR="00816833">
        <w:rPr>
          <w:i/>
          <w:iCs/>
          <w:sz w:val="24"/>
          <w:szCs w:val="24"/>
        </w:rPr>
        <w:t>Dans la dernière partie nous recensons une première liste des indicateurs à suivre ainsi que les sources de donn</w:t>
      </w:r>
      <w:r w:rsidR="003E1814">
        <w:rPr>
          <w:i/>
          <w:iCs/>
          <w:sz w:val="24"/>
          <w:szCs w:val="24"/>
        </w:rPr>
        <w:t xml:space="preserve">ées connexes. </w:t>
      </w:r>
    </w:p>
    <w:p w14:paraId="20FA09E3" w14:textId="78BAE0D1" w:rsidR="008602A7" w:rsidRPr="00820BB5" w:rsidRDefault="008602A7" w:rsidP="008602A7">
      <w:pPr>
        <w:spacing w:line="276" w:lineRule="auto"/>
        <w:jc w:val="both"/>
        <w:rPr>
          <w:i/>
          <w:iCs/>
        </w:rPr>
      </w:pPr>
    </w:p>
    <w:p w14:paraId="4A7C2B29" w14:textId="77777777" w:rsidR="00282E70" w:rsidRDefault="00282E70" w:rsidP="00282E70">
      <w:pPr>
        <w:jc w:val="both"/>
        <w:rPr>
          <w:i/>
          <w:iCs/>
          <w:sz w:val="24"/>
          <w:szCs w:val="24"/>
        </w:rPr>
      </w:pPr>
    </w:p>
    <w:p w14:paraId="0110EF2D" w14:textId="77777777" w:rsidR="00282E70" w:rsidRDefault="00282E70" w:rsidP="00282E70">
      <w:pPr>
        <w:jc w:val="both"/>
        <w:rPr>
          <w:i/>
          <w:iCs/>
          <w:sz w:val="24"/>
          <w:szCs w:val="24"/>
        </w:rPr>
      </w:pPr>
    </w:p>
    <w:p w14:paraId="7D08D594" w14:textId="77777777" w:rsidR="00282E70" w:rsidRDefault="00282E70" w:rsidP="00282E70">
      <w:pPr>
        <w:jc w:val="both"/>
        <w:rPr>
          <w:i/>
          <w:iCs/>
          <w:sz w:val="24"/>
          <w:szCs w:val="24"/>
        </w:rPr>
      </w:pPr>
    </w:p>
    <w:p w14:paraId="1EB2BB51" w14:textId="49C8DF74" w:rsidR="00282E70" w:rsidRDefault="00282E70" w:rsidP="00282E70">
      <w:pPr>
        <w:rPr>
          <w:i/>
          <w:iCs/>
          <w:sz w:val="24"/>
          <w:szCs w:val="24"/>
        </w:rPr>
      </w:pPr>
      <w:r>
        <w:rPr>
          <w:i/>
          <w:iCs/>
          <w:sz w:val="24"/>
          <w:szCs w:val="24"/>
        </w:rPr>
        <w:br w:type="page"/>
      </w:r>
    </w:p>
    <w:p w14:paraId="6D3C75F0" w14:textId="43ABF6EE" w:rsidR="00282E70" w:rsidRDefault="00BA58CF" w:rsidP="00282E70">
      <w:pPr>
        <w:pStyle w:val="Heading1"/>
      </w:pPr>
      <w:r>
        <w:t>Aperçu</w:t>
      </w:r>
      <w:r w:rsidR="00282E70">
        <w:t xml:space="preserve"> du projet </w:t>
      </w:r>
    </w:p>
    <w:p w14:paraId="598F1A7A" w14:textId="35627865" w:rsidR="00BA58CF" w:rsidRDefault="00BA58CF" w:rsidP="00BA58CF">
      <w:r>
        <w:t>A travers cette section, nous présentons le projet dans son ensemble</w:t>
      </w:r>
      <w:r w:rsidR="00D05E18">
        <w:t xml:space="preserve">, </w:t>
      </w:r>
      <w:r>
        <w:t xml:space="preserve">la problématique à </w:t>
      </w:r>
      <w:r w:rsidR="00D05E18">
        <w:t xml:space="preserve">résoudre ainsi que l’impact attendu. </w:t>
      </w:r>
    </w:p>
    <w:p w14:paraId="6A3D4494" w14:textId="3F5165F3" w:rsidR="00BA58CF" w:rsidRPr="00AD1B69" w:rsidRDefault="00BA58CF" w:rsidP="00AD1B69">
      <w:pPr>
        <w:pStyle w:val="ListParagraph"/>
        <w:numPr>
          <w:ilvl w:val="0"/>
          <w:numId w:val="6"/>
        </w:numPr>
        <w:rPr>
          <w:b/>
          <w:bCs/>
        </w:rPr>
      </w:pPr>
      <w:bookmarkStart w:id="0" w:name="_Hlk140223744"/>
      <w:r w:rsidRPr="00AD1B69">
        <w:rPr>
          <w:b/>
          <w:bCs/>
        </w:rPr>
        <w:t xml:space="preserve">Problématique </w:t>
      </w:r>
      <w:bookmarkEnd w:id="0"/>
    </w:p>
    <w:p w14:paraId="429B4822" w14:textId="7D617B9C" w:rsidR="00D05E18" w:rsidRPr="00D05E18" w:rsidRDefault="00D05E18" w:rsidP="002C4C21">
      <w:pPr>
        <w:jc w:val="both"/>
        <w:rPr>
          <w:lang w:val="fr-CA"/>
        </w:rPr>
      </w:pPr>
      <w:r>
        <w:rPr>
          <w:lang w:val="fr-CA"/>
        </w:rPr>
        <w:t>De nos jours, l</w:t>
      </w:r>
      <w:r w:rsidRPr="00D05E18">
        <w:rPr>
          <w:lang w:val="fr-CA"/>
        </w:rPr>
        <w:t xml:space="preserve">a sécurité alimentaire </w:t>
      </w:r>
      <w:r>
        <w:rPr>
          <w:lang w:val="fr-CA"/>
        </w:rPr>
        <w:t>représente</w:t>
      </w:r>
      <w:r w:rsidRPr="00D05E18">
        <w:rPr>
          <w:lang w:val="fr-CA"/>
        </w:rPr>
        <w:t xml:space="preserve"> un </w:t>
      </w:r>
      <w:r w:rsidRPr="38D5C004">
        <w:rPr>
          <w:lang w:val="fr-CA"/>
        </w:rPr>
        <w:t>enjeu</w:t>
      </w:r>
      <w:r w:rsidRPr="00D05E18">
        <w:rPr>
          <w:lang w:val="fr-CA"/>
        </w:rPr>
        <w:t xml:space="preserve"> colossal; </w:t>
      </w:r>
      <w:r>
        <w:rPr>
          <w:lang w:val="fr-CA"/>
        </w:rPr>
        <w:t xml:space="preserve">OCPA et le continent africain sont une brique essentielle de la </w:t>
      </w:r>
      <w:r w:rsidRPr="00D05E18">
        <w:rPr>
          <w:lang w:val="fr-CA"/>
        </w:rPr>
        <w:t>solution</w:t>
      </w:r>
      <w:r>
        <w:rPr>
          <w:lang w:val="fr-CA"/>
        </w:rPr>
        <w:t xml:space="preserve">. Néanmoins, les marchés africains se caractérisent, entre autres, par </w:t>
      </w:r>
      <w:r>
        <w:t xml:space="preserve">une </w:t>
      </w:r>
      <w:r w:rsidRPr="00D05E18">
        <w:rPr>
          <w:lang w:val="fr-CA"/>
        </w:rPr>
        <w:t xml:space="preserve">géographie difficile, </w:t>
      </w:r>
      <w:r>
        <w:rPr>
          <w:lang w:val="fr-CA"/>
        </w:rPr>
        <w:t>u</w:t>
      </w:r>
      <w:r w:rsidRPr="00D05E18">
        <w:rPr>
          <w:lang w:val="fr-CA"/>
        </w:rPr>
        <w:t>ne concentration de la filière agricole dans des zones rurales isolées</w:t>
      </w:r>
      <w:r w:rsidR="0043394E">
        <w:rPr>
          <w:lang w:val="fr-CA"/>
        </w:rPr>
        <w:t xml:space="preserve"> avec des moyens logistiques très limités. En plus, une </w:t>
      </w:r>
      <w:r w:rsidR="0043394E" w:rsidRPr="00D05E18">
        <w:rPr>
          <w:lang w:val="fr-CA"/>
        </w:rPr>
        <w:t>absence de visibilité</w:t>
      </w:r>
      <w:r w:rsidR="0043394E">
        <w:rPr>
          <w:lang w:val="fr-CA"/>
        </w:rPr>
        <w:t xml:space="preserve"> est perçue au long de la chaîne de valeur agricole </w:t>
      </w:r>
      <w:r w:rsidRPr="00D05E18">
        <w:rPr>
          <w:lang w:val="fr-CA"/>
        </w:rPr>
        <w:t xml:space="preserve">due </w:t>
      </w:r>
      <w:r w:rsidR="0043394E">
        <w:rPr>
          <w:lang w:val="fr-CA"/>
        </w:rPr>
        <w:t>au</w:t>
      </w:r>
      <w:r w:rsidRPr="00D05E18">
        <w:rPr>
          <w:lang w:val="fr-CA"/>
        </w:rPr>
        <w:t xml:space="preserve"> manque de données fiables</w:t>
      </w:r>
      <w:r w:rsidR="0043394E">
        <w:rPr>
          <w:lang w:val="fr-CA"/>
        </w:rPr>
        <w:t xml:space="preserve"> et le </w:t>
      </w:r>
      <w:r w:rsidRPr="00D05E18">
        <w:rPr>
          <w:lang w:val="fr-CA"/>
        </w:rPr>
        <w:t>grand nombre d’aléas (volatilité des prix, météo, stabilité, politique d’état, etc.)</w:t>
      </w:r>
      <w:r w:rsidR="0043394E">
        <w:rPr>
          <w:lang w:val="fr-CA"/>
        </w:rPr>
        <w:t xml:space="preserve">. Pour </w:t>
      </w:r>
      <w:r w:rsidR="002C4C21">
        <w:rPr>
          <w:lang w:val="fr-CA"/>
        </w:rPr>
        <w:t>assurer ses</w:t>
      </w:r>
      <w:r w:rsidR="0043394E">
        <w:rPr>
          <w:lang w:val="fr-CA"/>
        </w:rPr>
        <w:t xml:space="preserve"> </w:t>
      </w:r>
      <w:r w:rsidR="002C4C21">
        <w:rPr>
          <w:lang w:val="fr-CA"/>
        </w:rPr>
        <w:t>activités, OCPA</w:t>
      </w:r>
      <w:r w:rsidR="0043394E">
        <w:rPr>
          <w:lang w:val="fr-CA"/>
        </w:rPr>
        <w:t xml:space="preserve"> manipule au quotidien un très grand nombre de données provenant de sources hétérogènes</w:t>
      </w:r>
      <w:r w:rsidR="0036606A">
        <w:rPr>
          <w:lang w:val="fr-CA"/>
        </w:rPr>
        <w:t xml:space="preserve">, </w:t>
      </w:r>
      <w:r w:rsidR="0043394E">
        <w:rPr>
          <w:lang w:val="fr-CA"/>
        </w:rPr>
        <w:t>internes et externes</w:t>
      </w:r>
      <w:r w:rsidR="002C4C21">
        <w:rPr>
          <w:lang w:val="fr-CA"/>
        </w:rPr>
        <w:t>. Ces données sont exploitées en guise de suivi et de veille, et aussi pour la prise des décisions opérationnelles, tactiques et stratégiques. Collecter des données, les corriger, générer des indicateurs et les interpréter s’avère être un exercice fastidieux, récurent et onéreux. In fine, la</w:t>
      </w:r>
      <w:r w:rsidRPr="00D05E18">
        <w:rPr>
          <w:lang w:val="fr-CA"/>
        </w:rPr>
        <w:t xml:space="preserve"> conjoncture mondiale </w:t>
      </w:r>
      <w:r w:rsidR="002C4C21">
        <w:rPr>
          <w:lang w:val="fr-CA"/>
        </w:rPr>
        <w:t xml:space="preserve">actuelle, marquée par l’essor des </w:t>
      </w:r>
      <w:r w:rsidR="002C4C21" w:rsidRPr="00D05E18">
        <w:rPr>
          <w:lang w:val="fr-CA"/>
        </w:rPr>
        <w:t xml:space="preserve">technologies et </w:t>
      </w:r>
      <w:r w:rsidR="002C4C21">
        <w:rPr>
          <w:lang w:val="fr-CA"/>
        </w:rPr>
        <w:t>de l</w:t>
      </w:r>
      <w:r w:rsidR="002C4C21" w:rsidRPr="00D05E18">
        <w:rPr>
          <w:lang w:val="fr-CA"/>
        </w:rPr>
        <w:t>’intelligence artificielle</w:t>
      </w:r>
      <w:r w:rsidR="002C4C21">
        <w:rPr>
          <w:lang w:val="fr-CA"/>
        </w:rPr>
        <w:t xml:space="preserve">, affirme la valeur de la donnée comme étant le nouvel « or noir », dont la maîtrise est </w:t>
      </w:r>
      <w:r w:rsidR="008D5AFA">
        <w:rPr>
          <w:lang w:val="fr-CA"/>
        </w:rPr>
        <w:t>un réel enjeu compétitif</w:t>
      </w:r>
      <w:r w:rsidR="002C4C21">
        <w:rPr>
          <w:lang w:val="fr-CA"/>
        </w:rPr>
        <w:t xml:space="preserve"> des firmes mondiale</w:t>
      </w:r>
      <w:r w:rsidR="008D5AFA">
        <w:rPr>
          <w:lang w:val="fr-CA"/>
        </w:rPr>
        <w:t>s</w:t>
      </w:r>
      <w:r w:rsidR="002C4C21">
        <w:rPr>
          <w:lang w:val="fr-CA"/>
        </w:rPr>
        <w:t xml:space="preserve">. </w:t>
      </w:r>
    </w:p>
    <w:p w14:paraId="46D4EE2B" w14:textId="1EF446E4" w:rsidR="00AD1B69" w:rsidRPr="00AD1B69" w:rsidRDefault="00637BFD" w:rsidP="00AD1B69">
      <w:pPr>
        <w:pStyle w:val="ListParagraph"/>
        <w:numPr>
          <w:ilvl w:val="0"/>
          <w:numId w:val="6"/>
        </w:numPr>
        <w:rPr>
          <w:b/>
          <w:bCs/>
        </w:rPr>
      </w:pPr>
      <w:r>
        <w:rPr>
          <w:b/>
          <w:bCs/>
        </w:rPr>
        <w:t>Aper</w:t>
      </w:r>
      <w:r w:rsidR="008D5AFA">
        <w:rPr>
          <w:b/>
          <w:bCs/>
        </w:rPr>
        <w:t>çu</w:t>
      </w:r>
      <w:r w:rsidR="00AD1B69" w:rsidRPr="00AD1B69">
        <w:rPr>
          <w:b/>
          <w:bCs/>
        </w:rPr>
        <w:t xml:space="preserve"> </w:t>
      </w:r>
      <w:r w:rsidR="008D5AFA">
        <w:rPr>
          <w:b/>
          <w:bCs/>
        </w:rPr>
        <w:t>de l’outil</w:t>
      </w:r>
    </w:p>
    <w:p w14:paraId="194260B7" w14:textId="661FB66C" w:rsidR="00AD1B69" w:rsidRDefault="00AD1B69" w:rsidP="008D5AFA">
      <w:pPr>
        <w:jc w:val="both"/>
      </w:pPr>
      <w:bookmarkStart w:id="1" w:name="_Hlk140223781"/>
      <w:r>
        <w:t>L’Observatoire Africain</w:t>
      </w:r>
      <w:r w:rsidR="00E1788E">
        <w:t xml:space="preserve"> est </w:t>
      </w:r>
      <w:r>
        <w:t xml:space="preserve">un Système d’Intelligence Marketing pour collecter, diffuser et analyser les données connexes à la chaîne de valeur </w:t>
      </w:r>
      <w:r w:rsidR="00E1788E">
        <w:t>agricole</w:t>
      </w:r>
      <w:r>
        <w:t>.</w:t>
      </w:r>
      <w:r w:rsidR="00F53F8C">
        <w:t xml:space="preserve"> Grâce à une concentration d’outils technologiques et algorithmiques, cet outil de valorisation des données permettra de collecter, suivre, calculer </w:t>
      </w:r>
      <w:r w:rsidR="00F075D0">
        <w:t xml:space="preserve">et visualiser </w:t>
      </w:r>
      <w:r w:rsidR="00F53F8C">
        <w:t xml:space="preserve">les </w:t>
      </w:r>
      <w:proofErr w:type="spellStart"/>
      <w:r w:rsidR="00F53F8C">
        <w:t>KPI’s</w:t>
      </w:r>
      <w:proofErr w:type="spellEnd"/>
      <w:r w:rsidR="00F53F8C">
        <w:t xml:space="preserve"> à temps réel</w:t>
      </w:r>
      <w:r w:rsidR="00F075D0">
        <w:t xml:space="preserve"> sous formes de tableaux de bords dynamiques. </w:t>
      </w:r>
      <w:r w:rsidR="00612A6C">
        <w:t>Dans le futur, l’objectif</w:t>
      </w:r>
      <w:r>
        <w:t xml:space="preserve"> </w:t>
      </w:r>
      <w:r w:rsidR="00612A6C">
        <w:t xml:space="preserve">de le faire évoluer vers </w:t>
      </w:r>
      <w:r>
        <w:t>un outil d’aide à la décision intelligent, fiable et modulaire</w:t>
      </w:r>
      <w:r w:rsidR="00637BFD">
        <w:t xml:space="preserve"> capable d’analyser les données et de </w:t>
      </w:r>
      <w:r w:rsidR="00F075D0">
        <w:t>produire des plans d’action concrets</w:t>
      </w:r>
      <w:r w:rsidR="00637BFD">
        <w:t xml:space="preserve">. </w:t>
      </w:r>
      <w:r w:rsidR="00896C45">
        <w:t xml:space="preserve">Les </w:t>
      </w:r>
      <w:r w:rsidR="00896C45" w:rsidRPr="00463825">
        <w:rPr>
          <w:lang w:val="fr-CA"/>
        </w:rPr>
        <w:t>a</w:t>
      </w:r>
      <w:r w:rsidR="00A53CD4" w:rsidRPr="00463825">
        <w:rPr>
          <w:lang w:val="fr-CA"/>
        </w:rPr>
        <w:t xml:space="preserve">cteurs et </w:t>
      </w:r>
      <w:r w:rsidR="00896C45" w:rsidRPr="00463825">
        <w:rPr>
          <w:lang w:val="fr-CA"/>
        </w:rPr>
        <w:t>les pr</w:t>
      </w:r>
      <w:r w:rsidR="00A53CD4" w:rsidRPr="00463825">
        <w:rPr>
          <w:lang w:val="fr-CA"/>
        </w:rPr>
        <w:t xml:space="preserve">otagonistes </w:t>
      </w:r>
      <w:r w:rsidR="00896C45" w:rsidRPr="00463825">
        <w:rPr>
          <w:lang w:val="fr-CA"/>
        </w:rPr>
        <w:t xml:space="preserve">impliqués dans l’utilisation de </w:t>
      </w:r>
      <w:r w:rsidR="00A53CD4" w:rsidRPr="00463825">
        <w:rPr>
          <w:lang w:val="fr-CA"/>
        </w:rPr>
        <w:t>l’Observatoire</w:t>
      </w:r>
      <w:r w:rsidR="0073374C" w:rsidRPr="00463825">
        <w:rPr>
          <w:lang w:val="fr-CA"/>
        </w:rPr>
        <w:t xml:space="preserve"> sont internes (</w:t>
      </w:r>
      <w:r w:rsidR="00A53CD4" w:rsidRPr="00A53CD4">
        <w:rPr>
          <w:lang w:val="fr-CA"/>
        </w:rPr>
        <w:t>OCP, OCPA</w:t>
      </w:r>
      <w:r w:rsidR="0073374C">
        <w:rPr>
          <w:lang w:val="fr-CA"/>
        </w:rPr>
        <w:t>) et ultérieurement externes</w:t>
      </w:r>
      <w:r w:rsidR="00463825">
        <w:rPr>
          <w:lang w:val="fr-CA"/>
        </w:rPr>
        <w:t xml:space="preserve"> (</w:t>
      </w:r>
      <w:r w:rsidR="00463825" w:rsidRPr="00A53CD4">
        <w:rPr>
          <w:lang w:val="fr-CA"/>
        </w:rPr>
        <w:t>Institutions</w:t>
      </w:r>
      <w:r w:rsidR="00A53CD4" w:rsidRPr="00A53CD4">
        <w:rPr>
          <w:lang w:val="fr-CA"/>
        </w:rPr>
        <w:t xml:space="preserve"> mondiales</w:t>
      </w:r>
      <w:r w:rsidR="00463825">
        <w:rPr>
          <w:lang w:val="fr-CA"/>
        </w:rPr>
        <w:t>, m</w:t>
      </w:r>
      <w:r w:rsidR="00A53CD4" w:rsidRPr="00A53CD4">
        <w:rPr>
          <w:lang w:val="fr-CA"/>
        </w:rPr>
        <w:t>inistères</w:t>
      </w:r>
      <w:r w:rsidR="00463825">
        <w:rPr>
          <w:lang w:val="fr-CA"/>
        </w:rPr>
        <w:t>, a</w:t>
      </w:r>
      <w:r w:rsidR="00A53CD4" w:rsidRPr="00A53CD4">
        <w:rPr>
          <w:lang w:val="fr-CA"/>
        </w:rPr>
        <w:t>cteurs fédéraux marocains et africains, communauté scientifique, etc.</w:t>
      </w:r>
      <w:r w:rsidR="00463825">
        <w:rPr>
          <w:lang w:val="fr-CA"/>
        </w:rPr>
        <w:t>)</w:t>
      </w:r>
    </w:p>
    <w:p w14:paraId="77837A8C" w14:textId="54B49E66" w:rsidR="008D5AFA" w:rsidRDefault="00E1659C" w:rsidP="008D5AFA">
      <w:pPr>
        <w:pStyle w:val="ListParagraph"/>
        <w:numPr>
          <w:ilvl w:val="0"/>
          <w:numId w:val="6"/>
        </w:numPr>
        <w:rPr>
          <w:b/>
          <w:bCs/>
        </w:rPr>
      </w:pPr>
      <w:r>
        <w:rPr>
          <w:b/>
          <w:bCs/>
        </w:rPr>
        <w:t xml:space="preserve">Impact attendu </w:t>
      </w:r>
    </w:p>
    <w:p w14:paraId="54561C00" w14:textId="41954C8F" w:rsidR="00375FCF" w:rsidRPr="00375FCF" w:rsidRDefault="004C0294" w:rsidP="00375FCF">
      <w:r>
        <w:t xml:space="preserve">En interne, </w:t>
      </w:r>
      <w:r w:rsidR="00375FCF">
        <w:t xml:space="preserve">L’outil </w:t>
      </w:r>
      <w:r>
        <w:t xml:space="preserve">contribuera à </w:t>
      </w:r>
    </w:p>
    <w:p w14:paraId="33B66823" w14:textId="73CDB952" w:rsidR="005E061B" w:rsidRPr="005E061B" w:rsidRDefault="005E061B" w:rsidP="008D5AFA">
      <w:pPr>
        <w:numPr>
          <w:ilvl w:val="1"/>
          <w:numId w:val="2"/>
        </w:numPr>
      </w:pPr>
      <w:r w:rsidRPr="005E061B">
        <w:rPr>
          <w:lang w:val="en-CA"/>
        </w:rPr>
        <w:t xml:space="preserve">Optimiser le </w:t>
      </w:r>
      <w:proofErr w:type="spellStart"/>
      <w:r w:rsidRPr="005E061B">
        <w:rPr>
          <w:lang w:val="en-CA"/>
        </w:rPr>
        <w:t>processus</w:t>
      </w:r>
      <w:proofErr w:type="spellEnd"/>
      <w:r w:rsidRPr="005E061B">
        <w:rPr>
          <w:lang w:val="en-CA"/>
        </w:rPr>
        <w:t xml:space="preserve"> </w:t>
      </w:r>
      <w:proofErr w:type="spellStart"/>
      <w:r w:rsidRPr="005E061B">
        <w:rPr>
          <w:lang w:val="en-CA"/>
        </w:rPr>
        <w:t>d’aide</w:t>
      </w:r>
      <w:proofErr w:type="spellEnd"/>
      <w:r w:rsidRPr="005E061B">
        <w:rPr>
          <w:lang w:val="en-CA"/>
        </w:rPr>
        <w:t xml:space="preserve"> à la </w:t>
      </w:r>
      <w:proofErr w:type="spellStart"/>
      <w:r w:rsidRPr="005E061B">
        <w:rPr>
          <w:lang w:val="en-CA"/>
        </w:rPr>
        <w:t>décision</w:t>
      </w:r>
      <w:proofErr w:type="spellEnd"/>
      <w:r w:rsidRPr="005E061B">
        <w:rPr>
          <w:lang w:val="en-CA"/>
        </w:rPr>
        <w:t xml:space="preserve"> (temps, </w:t>
      </w:r>
      <w:proofErr w:type="spellStart"/>
      <w:r w:rsidRPr="005E061B">
        <w:rPr>
          <w:lang w:val="en-CA"/>
        </w:rPr>
        <w:t>coût</w:t>
      </w:r>
      <w:proofErr w:type="spellEnd"/>
      <w:r w:rsidRPr="005E061B">
        <w:rPr>
          <w:lang w:val="en-CA"/>
        </w:rPr>
        <w:t xml:space="preserve">, </w:t>
      </w:r>
      <w:proofErr w:type="spellStart"/>
      <w:r w:rsidRPr="005E061B">
        <w:rPr>
          <w:lang w:val="en-CA"/>
        </w:rPr>
        <w:t>qualité</w:t>
      </w:r>
      <w:proofErr w:type="spellEnd"/>
      <w:r w:rsidRPr="005E061B">
        <w:rPr>
          <w:lang w:val="en-CA"/>
        </w:rPr>
        <w:t>)</w:t>
      </w:r>
      <w:r w:rsidR="004C0294">
        <w:rPr>
          <w:lang w:val="en-CA"/>
        </w:rPr>
        <w:t>,</w:t>
      </w:r>
    </w:p>
    <w:p w14:paraId="77C5C61A" w14:textId="77777777" w:rsidR="005E061B" w:rsidRPr="004C0294" w:rsidRDefault="005E061B" w:rsidP="008D5AFA">
      <w:pPr>
        <w:numPr>
          <w:ilvl w:val="1"/>
          <w:numId w:val="2"/>
        </w:numPr>
      </w:pPr>
      <w:r w:rsidRPr="005E061B">
        <w:rPr>
          <w:lang w:val="fr-CA"/>
        </w:rPr>
        <w:t>Élaborer des plans d’action concrets et réalisables en pratique,</w:t>
      </w:r>
    </w:p>
    <w:p w14:paraId="7C1840B3" w14:textId="12B4F94E" w:rsidR="005E061B" w:rsidRPr="005E061B" w:rsidRDefault="005E061B" w:rsidP="004C0294">
      <w:pPr>
        <w:numPr>
          <w:ilvl w:val="1"/>
          <w:numId w:val="2"/>
        </w:numPr>
      </w:pPr>
      <w:r w:rsidRPr="005E061B">
        <w:rPr>
          <w:lang w:val="fr-CA"/>
        </w:rPr>
        <w:t xml:space="preserve">Améliorer le climat de travail et la productivité en simplifiant les tâches récurrentes (rapports, prévisions, études de marchés, analyses, </w:t>
      </w:r>
      <w:proofErr w:type="spellStart"/>
      <w:r w:rsidRPr="005E061B">
        <w:rPr>
          <w:lang w:val="fr-CA"/>
        </w:rPr>
        <w:t>etc</w:t>
      </w:r>
      <w:proofErr w:type="spellEnd"/>
      <w:r w:rsidRPr="005E061B">
        <w:rPr>
          <w:lang w:val="fr-CA"/>
        </w:rPr>
        <w:t>)</w:t>
      </w:r>
      <w:r w:rsidR="00102DDF">
        <w:rPr>
          <w:lang w:val="fr-CA"/>
        </w:rPr>
        <w:t>,</w:t>
      </w:r>
    </w:p>
    <w:p w14:paraId="794DC6E8" w14:textId="77777777" w:rsidR="005E061B" w:rsidRPr="005E061B" w:rsidRDefault="005E061B" w:rsidP="008D5AFA">
      <w:pPr>
        <w:numPr>
          <w:ilvl w:val="1"/>
          <w:numId w:val="2"/>
        </w:numPr>
      </w:pPr>
      <w:proofErr w:type="spellStart"/>
      <w:r w:rsidRPr="005E061B">
        <w:rPr>
          <w:lang w:val="en-CA"/>
        </w:rPr>
        <w:t>Instaurer</w:t>
      </w:r>
      <w:proofErr w:type="spellEnd"/>
      <w:r w:rsidRPr="005E061B">
        <w:rPr>
          <w:lang w:val="en-CA"/>
        </w:rPr>
        <w:t xml:space="preserve"> les </w:t>
      </w:r>
      <w:r w:rsidRPr="005E061B">
        <w:rPr>
          <w:i/>
          <w:iCs/>
          <w:lang w:val="en-CA"/>
        </w:rPr>
        <w:t xml:space="preserve">best practices </w:t>
      </w:r>
      <w:r w:rsidRPr="005E061B">
        <w:rPr>
          <w:lang w:val="en-CA"/>
        </w:rPr>
        <w:t xml:space="preserve">au </w:t>
      </w:r>
      <w:r w:rsidRPr="005E061B">
        <w:rPr>
          <w:lang w:val="fr-CA"/>
        </w:rPr>
        <w:t>sein des filiales,</w:t>
      </w:r>
    </w:p>
    <w:p w14:paraId="18A37E31" w14:textId="49A9482D" w:rsidR="00102DDF" w:rsidRPr="00102DDF" w:rsidRDefault="00102DDF" w:rsidP="00102DDF">
      <w:r>
        <w:t xml:space="preserve">L’outil aura également un impact en externe, nous citons : </w:t>
      </w:r>
    </w:p>
    <w:p w14:paraId="797A1521" w14:textId="792EEF69" w:rsidR="005E061B" w:rsidRPr="005E061B" w:rsidRDefault="005E061B" w:rsidP="008D5AFA">
      <w:pPr>
        <w:numPr>
          <w:ilvl w:val="1"/>
          <w:numId w:val="2"/>
        </w:numPr>
      </w:pPr>
      <w:proofErr w:type="spellStart"/>
      <w:proofErr w:type="gramStart"/>
      <w:r w:rsidRPr="005E061B">
        <w:rPr>
          <w:lang w:val="en-CA"/>
        </w:rPr>
        <w:t>Accroître</w:t>
      </w:r>
      <w:proofErr w:type="spellEnd"/>
      <w:r w:rsidRPr="005E061B">
        <w:rPr>
          <w:lang w:val="en-CA"/>
        </w:rPr>
        <w:t xml:space="preserve">  la</w:t>
      </w:r>
      <w:proofErr w:type="gramEnd"/>
      <w:r w:rsidRPr="005E061B">
        <w:rPr>
          <w:lang w:val="en-CA"/>
        </w:rPr>
        <w:t> </w:t>
      </w:r>
      <w:proofErr w:type="spellStart"/>
      <w:r w:rsidRPr="005E061B">
        <w:rPr>
          <w:lang w:val="en-CA"/>
        </w:rPr>
        <w:t>visibilité</w:t>
      </w:r>
      <w:proofErr w:type="spellEnd"/>
      <w:r w:rsidRPr="005E061B">
        <w:rPr>
          <w:lang w:val="en-CA"/>
        </w:rPr>
        <w:t xml:space="preserve"> </w:t>
      </w:r>
      <w:proofErr w:type="spellStart"/>
      <w:r w:rsidRPr="005E061B">
        <w:rPr>
          <w:lang w:val="en-CA"/>
        </w:rPr>
        <w:t>d’OCPA</w:t>
      </w:r>
      <w:proofErr w:type="spellEnd"/>
      <w:r w:rsidRPr="005E061B">
        <w:rPr>
          <w:lang w:val="en-CA"/>
        </w:rPr>
        <w:t xml:space="preserve"> et </w:t>
      </w:r>
      <w:proofErr w:type="spellStart"/>
      <w:r w:rsidRPr="005E061B">
        <w:rPr>
          <w:lang w:val="en-CA"/>
        </w:rPr>
        <w:t>ses</w:t>
      </w:r>
      <w:proofErr w:type="spellEnd"/>
      <w:r w:rsidRPr="005E061B">
        <w:rPr>
          <w:lang w:val="en-CA"/>
        </w:rPr>
        <w:t xml:space="preserve">  champs </w:t>
      </w:r>
      <w:proofErr w:type="spellStart"/>
      <w:r w:rsidRPr="005E061B">
        <w:rPr>
          <w:lang w:val="en-CA"/>
        </w:rPr>
        <w:t>d’influence</w:t>
      </w:r>
      <w:proofErr w:type="spellEnd"/>
      <w:r w:rsidRPr="005E061B">
        <w:rPr>
          <w:lang w:val="en-CA"/>
        </w:rPr>
        <w:t xml:space="preserve">, </w:t>
      </w:r>
    </w:p>
    <w:p w14:paraId="5B899896" w14:textId="77777777" w:rsidR="005E061B" w:rsidRPr="005E061B" w:rsidRDefault="005E061B" w:rsidP="008D5AFA">
      <w:pPr>
        <w:numPr>
          <w:ilvl w:val="1"/>
          <w:numId w:val="2"/>
        </w:numPr>
      </w:pPr>
      <w:r w:rsidRPr="005E061B">
        <w:rPr>
          <w:lang w:val="en-CA"/>
        </w:rPr>
        <w:t xml:space="preserve">Faire </w:t>
      </w:r>
      <w:proofErr w:type="spellStart"/>
      <w:r w:rsidRPr="005E061B">
        <w:rPr>
          <w:lang w:val="en-CA"/>
        </w:rPr>
        <w:t>d’OCPA</w:t>
      </w:r>
      <w:proofErr w:type="spellEnd"/>
      <w:r w:rsidRPr="005E061B">
        <w:rPr>
          <w:lang w:val="en-CA"/>
        </w:rPr>
        <w:t xml:space="preserve"> un </w:t>
      </w:r>
      <w:proofErr w:type="spellStart"/>
      <w:r w:rsidRPr="005E061B">
        <w:rPr>
          <w:lang w:val="en-CA"/>
        </w:rPr>
        <w:t>partenaire</w:t>
      </w:r>
      <w:proofErr w:type="spellEnd"/>
      <w:r w:rsidRPr="005E061B">
        <w:rPr>
          <w:lang w:val="en-CA"/>
        </w:rPr>
        <w:t xml:space="preserve"> </w:t>
      </w:r>
      <w:proofErr w:type="spellStart"/>
      <w:r w:rsidRPr="005E061B">
        <w:rPr>
          <w:lang w:val="en-CA"/>
        </w:rPr>
        <w:t>incontournable</w:t>
      </w:r>
      <w:proofErr w:type="spellEnd"/>
      <w:r w:rsidRPr="005E061B">
        <w:rPr>
          <w:lang w:val="en-CA"/>
        </w:rPr>
        <w:t xml:space="preserve"> des IDEs </w:t>
      </w:r>
      <w:proofErr w:type="spellStart"/>
      <w:r w:rsidRPr="005E061B">
        <w:rPr>
          <w:lang w:val="en-CA"/>
        </w:rPr>
        <w:t>en</w:t>
      </w:r>
      <w:proofErr w:type="spellEnd"/>
      <w:r w:rsidRPr="005E061B">
        <w:rPr>
          <w:lang w:val="en-CA"/>
        </w:rPr>
        <w:t xml:space="preserve"> Afrique, </w:t>
      </w:r>
    </w:p>
    <w:p w14:paraId="70D64CB1" w14:textId="2469B7A0" w:rsidR="00AD1B69" w:rsidRDefault="005E061B" w:rsidP="00402E51">
      <w:pPr>
        <w:numPr>
          <w:ilvl w:val="1"/>
          <w:numId w:val="2"/>
        </w:numPr>
      </w:pPr>
      <w:proofErr w:type="spellStart"/>
      <w:r w:rsidRPr="005E061B">
        <w:rPr>
          <w:lang w:val="en-CA"/>
        </w:rPr>
        <w:t>Créer</w:t>
      </w:r>
      <w:proofErr w:type="spellEnd"/>
      <w:r w:rsidRPr="005E061B">
        <w:rPr>
          <w:lang w:val="en-CA"/>
        </w:rPr>
        <w:t xml:space="preserve"> de nouveaux </w:t>
      </w:r>
      <w:proofErr w:type="spellStart"/>
      <w:r w:rsidRPr="005E061B">
        <w:rPr>
          <w:lang w:val="en-CA"/>
        </w:rPr>
        <w:t>pouvoirs</w:t>
      </w:r>
      <w:proofErr w:type="spellEnd"/>
      <w:r w:rsidRPr="005E061B">
        <w:rPr>
          <w:lang w:val="en-CA"/>
        </w:rPr>
        <w:t xml:space="preserve"> </w:t>
      </w:r>
      <w:proofErr w:type="spellStart"/>
      <w:r w:rsidRPr="005E061B">
        <w:rPr>
          <w:lang w:val="en-CA"/>
        </w:rPr>
        <w:t>autour</w:t>
      </w:r>
      <w:proofErr w:type="spellEnd"/>
      <w:r w:rsidRPr="005E061B">
        <w:rPr>
          <w:lang w:val="en-CA"/>
        </w:rPr>
        <w:t xml:space="preserve"> de la valorisation des </w:t>
      </w:r>
      <w:proofErr w:type="spellStart"/>
      <w:r w:rsidRPr="005E061B">
        <w:rPr>
          <w:lang w:val="en-CA"/>
        </w:rPr>
        <w:t>données</w:t>
      </w:r>
      <w:proofErr w:type="spellEnd"/>
      <w:r w:rsidR="00402E51">
        <w:rPr>
          <w:lang w:val="en-CA"/>
        </w:rPr>
        <w:t>.</w:t>
      </w:r>
    </w:p>
    <w:bookmarkEnd w:id="1"/>
    <w:p w14:paraId="7FB16FA8" w14:textId="3A6EF528" w:rsidR="00BA58CF" w:rsidRDefault="00BA58CF" w:rsidP="00BA58CF">
      <w:pPr>
        <w:pStyle w:val="Heading1"/>
      </w:pPr>
      <w:r>
        <w:t xml:space="preserve">Phases du projet </w:t>
      </w:r>
      <w:r w:rsidR="00DE0D57">
        <w:t xml:space="preserve"> </w:t>
      </w:r>
    </w:p>
    <w:p w14:paraId="767F49AA" w14:textId="467CBCC0" w:rsidR="000522C4" w:rsidRPr="000522C4" w:rsidRDefault="00CB4E72" w:rsidP="000522C4">
      <w:pPr>
        <w:jc w:val="both"/>
        <w:rPr>
          <w:i/>
          <w:iCs/>
        </w:rPr>
      </w:pPr>
      <w:r>
        <w:rPr>
          <w:i/>
          <w:iCs/>
        </w:rPr>
        <w:t>A travers c</w:t>
      </w:r>
      <w:r w:rsidRPr="00820BB5">
        <w:rPr>
          <w:i/>
          <w:iCs/>
        </w:rPr>
        <w:t>e</w:t>
      </w:r>
      <w:r>
        <w:rPr>
          <w:i/>
          <w:iCs/>
        </w:rPr>
        <w:t>tte</w:t>
      </w:r>
      <w:r w:rsidRPr="00820BB5">
        <w:rPr>
          <w:i/>
          <w:iCs/>
        </w:rPr>
        <w:t xml:space="preserve"> section</w:t>
      </w:r>
      <w:r>
        <w:rPr>
          <w:i/>
          <w:iCs/>
        </w:rPr>
        <w:t xml:space="preserve">, nous </w:t>
      </w:r>
      <w:r w:rsidR="00673425">
        <w:rPr>
          <w:i/>
          <w:iCs/>
        </w:rPr>
        <w:t>proposons un</w:t>
      </w:r>
      <w:r>
        <w:rPr>
          <w:i/>
          <w:iCs/>
        </w:rPr>
        <w:t xml:space="preserve"> </w:t>
      </w:r>
      <w:r w:rsidR="00673425">
        <w:rPr>
          <w:i/>
          <w:iCs/>
        </w:rPr>
        <w:t xml:space="preserve">premier découpage du projet diffusé sur </w:t>
      </w:r>
      <w:r w:rsidR="00DE0D57">
        <w:rPr>
          <w:i/>
          <w:iCs/>
        </w:rPr>
        <w:t xml:space="preserve">cinq phases majeures. </w:t>
      </w:r>
      <w:r w:rsidR="000522C4">
        <w:rPr>
          <w:i/>
          <w:iCs/>
        </w:rPr>
        <w:t>Chaque phase serait ultérieurement développée et découpée par lot de travail et livrables.</w:t>
      </w:r>
    </w:p>
    <w:p w14:paraId="0027795E" w14:textId="77777777" w:rsidR="0068795D" w:rsidRPr="00402E51" w:rsidRDefault="0068795D" w:rsidP="00402E51">
      <w:pPr>
        <w:numPr>
          <w:ilvl w:val="0"/>
          <w:numId w:val="7"/>
        </w:numPr>
        <w:spacing w:after="0" w:line="360" w:lineRule="auto"/>
        <w:contextualSpacing/>
        <w:jc w:val="both"/>
        <w:rPr>
          <w:rFonts w:eastAsia="Times New Roman" w:cstheme="minorHAnsi"/>
          <w:lang w:eastAsia="fr-MA"/>
        </w:rPr>
      </w:pPr>
      <w:r w:rsidRPr="00402E51">
        <w:rPr>
          <w:rFonts w:eastAsia="Times New Roman" w:cstheme="minorHAnsi"/>
          <w:b/>
          <w:bCs/>
          <w:u w:val="single"/>
          <w:lang w:eastAsia="fr-MA"/>
        </w:rPr>
        <w:t>Phase 0</w:t>
      </w:r>
      <w:r w:rsidRPr="00402E51">
        <w:rPr>
          <w:rFonts w:eastAsia="Times New Roman" w:cstheme="minorHAnsi"/>
          <w:b/>
          <w:bCs/>
          <w:lang w:eastAsia="fr-MA"/>
        </w:rPr>
        <w:t xml:space="preserve"> :</w:t>
      </w:r>
      <w:r w:rsidRPr="00402E51">
        <w:rPr>
          <w:rFonts w:eastAsia="Times New Roman" w:cstheme="minorHAnsi"/>
          <w:lang w:eastAsia="fr-MA"/>
        </w:rPr>
        <w:t xml:space="preserve"> Cadrage 360 du sujet, l’objectif de cette phase de créer une équipe alignée sur une vision, prête à développer le produit souhaité et gérant les risques :</w:t>
      </w:r>
    </w:p>
    <w:p w14:paraId="0567BACF" w14:textId="70D0B7D2" w:rsidR="0068795D" w:rsidRPr="00DC444D" w:rsidRDefault="0068795D" w:rsidP="00402E51">
      <w:pPr>
        <w:pStyle w:val="ListParagraph"/>
        <w:numPr>
          <w:ilvl w:val="2"/>
          <w:numId w:val="7"/>
        </w:numPr>
        <w:spacing w:after="0" w:line="360" w:lineRule="auto"/>
        <w:jc w:val="both"/>
        <w:rPr>
          <w:rFonts w:eastAsia="Times New Roman" w:cstheme="minorHAnsi"/>
          <w:color w:val="ED7D31" w:themeColor="accent2"/>
          <w:lang w:eastAsia="fr-MA"/>
        </w:rPr>
      </w:pPr>
      <w:r w:rsidRPr="00DC444D">
        <w:rPr>
          <w:rFonts w:eastAsia="Times New Roman" w:cstheme="minorHAnsi"/>
          <w:color w:val="ED7D31" w:themeColor="accent2"/>
          <w:lang w:eastAsia="fr-MA"/>
        </w:rPr>
        <w:t>Constitution de l’équipe projet</w:t>
      </w:r>
      <w:r w:rsidR="002F74E1" w:rsidRPr="00DC444D">
        <w:rPr>
          <w:rFonts w:eastAsia="Times New Roman" w:cstheme="minorHAnsi"/>
          <w:color w:val="ED7D31" w:themeColor="accent2"/>
          <w:lang w:eastAsia="fr-MA"/>
        </w:rPr>
        <w:t xml:space="preserve"> : </w:t>
      </w:r>
      <w:r w:rsidR="009938DE" w:rsidRPr="00DC444D">
        <w:rPr>
          <w:rFonts w:eastAsia="Times New Roman" w:cstheme="minorHAnsi"/>
          <w:color w:val="ED7D31" w:themeColor="accent2"/>
          <w:lang w:eastAsia="fr-MA"/>
        </w:rPr>
        <w:t>recommande un</w:t>
      </w:r>
      <w:r w:rsidR="00ED7C23" w:rsidRPr="00DC444D">
        <w:rPr>
          <w:rFonts w:eastAsia="Times New Roman" w:cstheme="minorHAnsi"/>
          <w:color w:val="ED7D31" w:themeColor="accent2"/>
          <w:lang w:eastAsia="fr-MA"/>
        </w:rPr>
        <w:t xml:space="preserve"> </w:t>
      </w:r>
      <w:proofErr w:type="gramStart"/>
      <w:r w:rsidR="00ED7C23" w:rsidRPr="00DC444D">
        <w:rPr>
          <w:rFonts w:eastAsia="Times New Roman" w:cstheme="minorHAnsi"/>
          <w:color w:val="ED7D31" w:themeColor="accent2"/>
          <w:lang w:eastAsia="fr-MA"/>
        </w:rPr>
        <w:t xml:space="preserve">senior </w:t>
      </w:r>
      <w:r w:rsidR="009938DE" w:rsidRPr="00DC444D">
        <w:rPr>
          <w:rFonts w:eastAsia="Times New Roman" w:cstheme="minorHAnsi"/>
          <w:color w:val="ED7D31" w:themeColor="accent2"/>
          <w:lang w:eastAsia="fr-MA"/>
        </w:rPr>
        <w:t xml:space="preserve"> développeur</w:t>
      </w:r>
      <w:proofErr w:type="gramEnd"/>
      <w:r w:rsidR="00DE66D7">
        <w:rPr>
          <w:rFonts w:eastAsia="Times New Roman" w:cstheme="minorHAnsi"/>
          <w:color w:val="ED7D31" w:themeColor="accent2"/>
          <w:lang w:eastAsia="fr-MA"/>
        </w:rPr>
        <w:t xml:space="preserve">/ </w:t>
      </w:r>
      <w:proofErr w:type="spellStart"/>
      <w:r w:rsidR="009938DE" w:rsidRPr="00DC444D">
        <w:rPr>
          <w:rFonts w:eastAsia="Times New Roman" w:cstheme="minorHAnsi"/>
          <w:color w:val="ED7D31" w:themeColor="accent2"/>
          <w:lang w:eastAsia="fr-MA"/>
        </w:rPr>
        <w:t>tech</w:t>
      </w:r>
      <w:r w:rsidR="00DC444D" w:rsidRPr="00DC444D">
        <w:rPr>
          <w:rFonts w:eastAsia="Times New Roman" w:cstheme="minorHAnsi"/>
          <w:color w:val="ED7D31" w:themeColor="accent2"/>
          <w:lang w:eastAsia="fr-MA"/>
        </w:rPr>
        <w:t>nical</w:t>
      </w:r>
      <w:proofErr w:type="spellEnd"/>
      <w:r w:rsidR="00ED7C23" w:rsidRPr="00DC444D">
        <w:rPr>
          <w:rFonts w:eastAsia="Times New Roman" w:cstheme="minorHAnsi"/>
          <w:color w:val="ED7D31" w:themeColor="accent2"/>
          <w:lang w:eastAsia="fr-MA"/>
        </w:rPr>
        <w:t xml:space="preserve"> </w:t>
      </w:r>
      <w:r w:rsidR="009938DE" w:rsidRPr="00DC444D">
        <w:rPr>
          <w:rFonts w:eastAsia="Times New Roman" w:cstheme="minorHAnsi"/>
          <w:color w:val="ED7D31" w:themeColor="accent2"/>
          <w:lang w:eastAsia="fr-MA"/>
        </w:rPr>
        <w:t xml:space="preserve">lead polyvalent </w:t>
      </w:r>
      <w:r w:rsidR="00DE66D7">
        <w:rPr>
          <w:rFonts w:eastAsia="Times New Roman" w:cstheme="minorHAnsi"/>
          <w:color w:val="ED7D31" w:themeColor="accent2"/>
          <w:lang w:eastAsia="fr-MA"/>
        </w:rPr>
        <w:t xml:space="preserve">pour </w:t>
      </w:r>
      <w:r w:rsidR="00183127" w:rsidRPr="00DC444D">
        <w:rPr>
          <w:rFonts w:eastAsia="Times New Roman" w:cstheme="minorHAnsi"/>
          <w:color w:val="ED7D31" w:themeColor="accent2"/>
          <w:lang w:eastAsia="fr-MA"/>
        </w:rPr>
        <w:t xml:space="preserve">accompagner l’équipe en interne … </w:t>
      </w:r>
    </w:p>
    <w:p w14:paraId="77763864" w14:textId="77777777" w:rsidR="0068795D" w:rsidRPr="00402E51" w:rsidRDefault="0068795D" w:rsidP="00402E51">
      <w:pPr>
        <w:pStyle w:val="ListParagraph"/>
        <w:numPr>
          <w:ilvl w:val="2"/>
          <w:numId w:val="7"/>
        </w:numPr>
        <w:spacing w:line="360" w:lineRule="auto"/>
        <w:jc w:val="both"/>
        <w:rPr>
          <w:rFonts w:cstheme="minorHAnsi"/>
        </w:rPr>
      </w:pPr>
      <w:r w:rsidRPr="00402E51">
        <w:rPr>
          <w:rFonts w:cstheme="minorHAnsi"/>
        </w:rPr>
        <w:t>Mise en place des outils et méthodes de travail et de la méthode de projet</w:t>
      </w:r>
    </w:p>
    <w:p w14:paraId="0D5E4E73" w14:textId="77777777" w:rsidR="0068795D" w:rsidRPr="00402E51" w:rsidRDefault="0068795D" w:rsidP="00402E51">
      <w:pPr>
        <w:pStyle w:val="ListParagraph"/>
        <w:numPr>
          <w:ilvl w:val="2"/>
          <w:numId w:val="7"/>
        </w:numPr>
        <w:spacing w:line="360" w:lineRule="auto"/>
        <w:jc w:val="both"/>
        <w:rPr>
          <w:rFonts w:cstheme="minorHAnsi"/>
        </w:rPr>
      </w:pPr>
      <w:r w:rsidRPr="00402E51">
        <w:rPr>
          <w:rFonts w:cstheme="minorHAnsi"/>
        </w:rPr>
        <w:t>Communication et prise de connaissance par l’équipe du sujet et des enjeux</w:t>
      </w:r>
    </w:p>
    <w:p w14:paraId="75F457AF" w14:textId="77777777" w:rsidR="0068795D" w:rsidRPr="00402E51" w:rsidRDefault="0068795D" w:rsidP="00402E51">
      <w:pPr>
        <w:pStyle w:val="ListParagraph"/>
        <w:numPr>
          <w:ilvl w:val="2"/>
          <w:numId w:val="7"/>
        </w:numPr>
        <w:spacing w:line="360" w:lineRule="auto"/>
        <w:jc w:val="both"/>
        <w:rPr>
          <w:rFonts w:cstheme="minorHAnsi"/>
        </w:rPr>
      </w:pPr>
      <w:r w:rsidRPr="00402E51">
        <w:rPr>
          <w:rFonts w:cstheme="minorHAnsi"/>
        </w:rPr>
        <w:t>Alignement de l’équipe sur les priorités</w:t>
      </w:r>
    </w:p>
    <w:p w14:paraId="39D4C079" w14:textId="77777777" w:rsidR="0068795D" w:rsidRPr="00402E51" w:rsidRDefault="0068795D" w:rsidP="00402E51">
      <w:pPr>
        <w:pStyle w:val="ListParagraph"/>
        <w:numPr>
          <w:ilvl w:val="2"/>
          <w:numId w:val="7"/>
        </w:numPr>
        <w:spacing w:line="360" w:lineRule="auto"/>
        <w:jc w:val="both"/>
        <w:rPr>
          <w:rFonts w:cstheme="minorHAnsi"/>
        </w:rPr>
      </w:pPr>
      <w:r w:rsidRPr="00402E51">
        <w:rPr>
          <w:rFonts w:cstheme="minorHAnsi"/>
        </w:rPr>
        <w:t>Définition des solutions et identification des contraintes externes</w:t>
      </w:r>
    </w:p>
    <w:p w14:paraId="31E8AB03" w14:textId="0DFB61CD" w:rsidR="0068795D" w:rsidRPr="00402E51" w:rsidRDefault="0068795D" w:rsidP="00402E51">
      <w:pPr>
        <w:numPr>
          <w:ilvl w:val="0"/>
          <w:numId w:val="7"/>
        </w:numPr>
        <w:spacing w:after="0" w:line="360" w:lineRule="auto"/>
        <w:contextualSpacing/>
        <w:jc w:val="both"/>
        <w:rPr>
          <w:rFonts w:eastAsia="Times New Roman" w:cstheme="minorHAnsi"/>
          <w:kern w:val="0"/>
          <w:lang w:eastAsia="fr-MA"/>
          <w14:ligatures w14:val="none"/>
        </w:rPr>
      </w:pPr>
      <w:r w:rsidRPr="00402E51">
        <w:rPr>
          <w:rFonts w:eastAsia="Times New Roman" w:cstheme="minorHAnsi"/>
          <w:b/>
          <w:bCs/>
          <w:kern w:val="0"/>
          <w:u w:val="single"/>
          <w:lang w:eastAsia="fr-MA"/>
          <w14:ligatures w14:val="none"/>
        </w:rPr>
        <w:t>Phase1</w:t>
      </w:r>
      <w:r w:rsidRPr="00402E51">
        <w:rPr>
          <w:rFonts w:eastAsia="Times New Roman" w:cstheme="minorHAnsi"/>
          <w:kern w:val="0"/>
          <w:lang w:eastAsia="fr-MA"/>
          <w14:ligatures w14:val="none"/>
        </w:rPr>
        <w:t xml:space="preserve"> : Dans sa </w:t>
      </w:r>
      <w:r w:rsidRPr="00402E51">
        <w:rPr>
          <w:rFonts w:eastAsia="Times New Roman" w:cstheme="minorHAnsi"/>
          <w:b/>
          <w:bCs/>
          <w:kern w:val="0"/>
          <w:lang w:eastAsia="fr-MA"/>
          <w14:ligatures w14:val="none"/>
        </w:rPr>
        <w:t>première</w:t>
      </w:r>
      <w:r w:rsidRPr="00402E51">
        <w:rPr>
          <w:rFonts w:eastAsia="Times New Roman" w:cstheme="minorHAnsi"/>
          <w:kern w:val="0"/>
          <w:lang w:eastAsia="fr-MA"/>
          <w14:ligatures w14:val="none"/>
        </w:rPr>
        <w:t xml:space="preserve"> phase, l’outil aura comme fonctionnalités majeures l’</w:t>
      </w:r>
      <w:r w:rsidRPr="00402E51">
        <w:rPr>
          <w:rFonts w:eastAsia="Times New Roman" w:cstheme="minorHAnsi"/>
          <w:b/>
          <w:bCs/>
          <w:kern w:val="0"/>
          <w:lang w:eastAsia="fr-MA"/>
          <w14:ligatures w14:val="none"/>
        </w:rPr>
        <w:t>extraction</w:t>
      </w:r>
      <w:r w:rsidRPr="00402E51">
        <w:rPr>
          <w:rFonts w:eastAsia="Times New Roman" w:cstheme="minorHAnsi"/>
          <w:kern w:val="0"/>
          <w:lang w:eastAsia="fr-MA"/>
          <w14:ligatures w14:val="none"/>
        </w:rPr>
        <w:t xml:space="preserve"> des données à partir des </w:t>
      </w:r>
      <w:r w:rsidRPr="00402E51">
        <w:rPr>
          <w:rFonts w:eastAsia="Times New Roman" w:cstheme="minorHAnsi"/>
          <w:b/>
          <w:bCs/>
          <w:kern w:val="0"/>
          <w:lang w:eastAsia="fr-MA"/>
          <w14:ligatures w14:val="none"/>
        </w:rPr>
        <w:t>sources fiables</w:t>
      </w:r>
      <w:r w:rsidR="00155E70">
        <w:rPr>
          <w:rFonts w:eastAsia="Times New Roman" w:cstheme="minorHAnsi"/>
          <w:b/>
          <w:bCs/>
          <w:kern w:val="0"/>
          <w:lang w:eastAsia="fr-MA"/>
          <w14:ligatures w14:val="none"/>
        </w:rPr>
        <w:t xml:space="preserve"> et exploitables</w:t>
      </w:r>
      <w:r w:rsidRPr="00402E51">
        <w:rPr>
          <w:rFonts w:eastAsia="Times New Roman" w:cstheme="minorHAnsi"/>
          <w:kern w:val="0"/>
          <w:lang w:eastAsia="fr-MA"/>
          <w14:ligatures w14:val="none"/>
        </w:rPr>
        <w:t xml:space="preserve"> et leur </w:t>
      </w:r>
      <w:r w:rsidRPr="00402E51">
        <w:rPr>
          <w:rFonts w:eastAsia="Times New Roman" w:cstheme="minorHAnsi"/>
          <w:b/>
          <w:bCs/>
          <w:kern w:val="0"/>
          <w:lang w:eastAsia="fr-MA"/>
          <w14:ligatures w14:val="none"/>
        </w:rPr>
        <w:t>diffusion</w:t>
      </w:r>
      <w:r w:rsidRPr="00402E51">
        <w:rPr>
          <w:rFonts w:eastAsia="Times New Roman" w:cstheme="minorHAnsi"/>
          <w:kern w:val="0"/>
          <w:lang w:eastAsia="fr-MA"/>
          <w14:ligatures w14:val="none"/>
        </w:rPr>
        <w:t xml:space="preserve"> sous forme de tableaux de bord graphiques et </w:t>
      </w:r>
      <w:r w:rsidRPr="00402E51">
        <w:rPr>
          <w:rFonts w:eastAsia="Times New Roman" w:cstheme="minorHAnsi"/>
          <w:b/>
          <w:bCs/>
          <w:kern w:val="0"/>
          <w:lang w:eastAsia="fr-MA"/>
          <w14:ligatures w14:val="none"/>
        </w:rPr>
        <w:t>dynamiques</w:t>
      </w:r>
      <w:r w:rsidRPr="00402E51">
        <w:rPr>
          <w:rFonts w:eastAsia="Times New Roman" w:cstheme="minorHAnsi"/>
          <w:kern w:val="0"/>
          <w:lang w:eastAsia="fr-MA"/>
          <w14:ligatures w14:val="none"/>
        </w:rPr>
        <w:t xml:space="preserve"> afin de suivre des indicateurs </w:t>
      </w:r>
      <w:r w:rsidRPr="00402E51">
        <w:rPr>
          <w:rFonts w:eastAsia="Times New Roman" w:cstheme="minorHAnsi"/>
          <w:b/>
          <w:bCs/>
          <w:kern w:val="0"/>
          <w:lang w:eastAsia="fr-MA"/>
          <w14:ligatures w14:val="none"/>
        </w:rPr>
        <w:t>pertinents</w:t>
      </w:r>
      <w:r w:rsidRPr="00402E51">
        <w:rPr>
          <w:rFonts w:eastAsia="Times New Roman" w:cstheme="minorHAnsi"/>
          <w:kern w:val="0"/>
          <w:lang w:eastAsia="fr-MA"/>
          <w14:ligatures w14:val="none"/>
        </w:rPr>
        <w:t xml:space="preserve"> au business OCPA. </w:t>
      </w:r>
    </w:p>
    <w:p w14:paraId="45F56FC0" w14:textId="77777777" w:rsidR="0068795D" w:rsidRPr="00402E51" w:rsidRDefault="0068795D" w:rsidP="00402E51">
      <w:pPr>
        <w:numPr>
          <w:ilvl w:val="0"/>
          <w:numId w:val="7"/>
        </w:numPr>
        <w:spacing w:after="0" w:line="360" w:lineRule="auto"/>
        <w:contextualSpacing/>
        <w:jc w:val="both"/>
        <w:rPr>
          <w:rFonts w:eastAsia="Times New Roman" w:cstheme="minorHAnsi"/>
          <w:kern w:val="0"/>
          <w:lang w:eastAsia="fr-MA"/>
          <w14:ligatures w14:val="none"/>
        </w:rPr>
      </w:pPr>
      <w:r w:rsidRPr="00402E51">
        <w:rPr>
          <w:rFonts w:eastAsia="Times New Roman" w:cstheme="minorHAnsi"/>
          <w:b/>
          <w:bCs/>
          <w:kern w:val="0"/>
          <w:u w:val="single"/>
          <w:lang w:eastAsia="fr-MA"/>
          <w14:ligatures w14:val="none"/>
        </w:rPr>
        <w:t>Phase 2</w:t>
      </w:r>
      <w:r w:rsidRPr="00402E51">
        <w:rPr>
          <w:rFonts w:eastAsia="Times New Roman" w:cstheme="minorHAnsi"/>
          <w:kern w:val="0"/>
          <w:lang w:eastAsia="fr-MA"/>
          <w14:ligatures w14:val="none"/>
        </w:rPr>
        <w:t xml:space="preserve"> : Dans sa </w:t>
      </w:r>
      <w:r w:rsidRPr="00402E51">
        <w:rPr>
          <w:rFonts w:eastAsia="Times New Roman" w:cstheme="minorHAnsi"/>
          <w:b/>
          <w:bCs/>
          <w:kern w:val="0"/>
          <w:lang w:eastAsia="fr-MA"/>
          <w14:ligatures w14:val="none"/>
        </w:rPr>
        <w:t>seconde</w:t>
      </w:r>
      <w:r w:rsidRPr="00402E51">
        <w:rPr>
          <w:rFonts w:eastAsia="Times New Roman" w:cstheme="minorHAnsi"/>
          <w:kern w:val="0"/>
          <w:lang w:eastAsia="fr-MA"/>
          <w14:ligatures w14:val="none"/>
        </w:rPr>
        <w:t xml:space="preserve"> phase, et en plus des fonctionnalités décrites dans la phase 1, l’outil devrait </w:t>
      </w:r>
      <w:r w:rsidRPr="00402E51">
        <w:rPr>
          <w:rFonts w:eastAsia="Times New Roman" w:cstheme="minorHAnsi"/>
          <w:b/>
          <w:bCs/>
          <w:kern w:val="0"/>
          <w:lang w:eastAsia="fr-MA"/>
          <w14:ligatures w14:val="none"/>
        </w:rPr>
        <w:t>traiter, structurer</w:t>
      </w:r>
      <w:r w:rsidRPr="00402E51">
        <w:rPr>
          <w:rFonts w:eastAsia="Times New Roman" w:cstheme="minorHAnsi"/>
          <w:kern w:val="0"/>
          <w:lang w:eastAsia="fr-MA"/>
          <w14:ligatures w14:val="none"/>
        </w:rPr>
        <w:t xml:space="preserve"> et </w:t>
      </w:r>
      <w:r w:rsidRPr="00402E51">
        <w:rPr>
          <w:rFonts w:eastAsia="Times New Roman" w:cstheme="minorHAnsi"/>
          <w:b/>
          <w:bCs/>
          <w:kern w:val="0"/>
          <w:lang w:eastAsia="fr-MA"/>
          <w14:ligatures w14:val="none"/>
        </w:rPr>
        <w:t>valoriser</w:t>
      </w:r>
      <w:r w:rsidRPr="00402E51">
        <w:rPr>
          <w:rFonts w:eastAsia="Times New Roman" w:cstheme="minorHAnsi"/>
          <w:kern w:val="0"/>
          <w:lang w:eastAsia="fr-MA"/>
          <w14:ligatures w14:val="none"/>
        </w:rPr>
        <w:t xml:space="preserve"> les données </w:t>
      </w:r>
      <w:r w:rsidRPr="00402E51">
        <w:rPr>
          <w:rFonts w:eastAsia="Times New Roman" w:cstheme="minorHAnsi"/>
          <w:b/>
          <w:bCs/>
          <w:kern w:val="0"/>
          <w:lang w:eastAsia="fr-MA"/>
          <w14:ligatures w14:val="none"/>
        </w:rPr>
        <w:t>hétérogènes</w:t>
      </w:r>
      <w:r w:rsidRPr="00402E51">
        <w:rPr>
          <w:rFonts w:eastAsia="Times New Roman" w:cstheme="minorHAnsi"/>
          <w:kern w:val="0"/>
          <w:lang w:eastAsia="fr-MA"/>
          <w14:ligatures w14:val="none"/>
        </w:rPr>
        <w:t xml:space="preserve"> (</w:t>
      </w:r>
      <w:r w:rsidRPr="00402E51">
        <w:rPr>
          <w:rFonts w:eastAsia="Times New Roman" w:cstheme="minorHAnsi"/>
          <w:i/>
          <w:iCs/>
          <w:kern w:val="0"/>
          <w:lang w:eastAsia="fr-MA"/>
          <w14:ligatures w14:val="none"/>
        </w:rPr>
        <w:t xml:space="preserve">data manipulation) </w:t>
      </w:r>
      <w:r w:rsidRPr="00402E51">
        <w:rPr>
          <w:rFonts w:eastAsia="Times New Roman" w:cstheme="minorHAnsi"/>
          <w:kern w:val="0"/>
          <w:lang w:eastAsia="fr-MA"/>
          <w14:ligatures w14:val="none"/>
        </w:rPr>
        <w:t xml:space="preserve">provenant de sources multiples internes et externes.   </w:t>
      </w:r>
    </w:p>
    <w:p w14:paraId="73CCF489" w14:textId="77777777" w:rsidR="0068795D" w:rsidRPr="00402E51" w:rsidRDefault="0068795D" w:rsidP="00402E51">
      <w:pPr>
        <w:numPr>
          <w:ilvl w:val="0"/>
          <w:numId w:val="7"/>
        </w:numPr>
        <w:spacing w:after="0" w:line="360" w:lineRule="auto"/>
        <w:contextualSpacing/>
        <w:jc w:val="both"/>
        <w:rPr>
          <w:rFonts w:eastAsia="Times New Roman" w:cstheme="minorHAnsi"/>
          <w:kern w:val="0"/>
          <w:lang w:eastAsia="fr-MA"/>
          <w14:ligatures w14:val="none"/>
        </w:rPr>
      </w:pPr>
      <w:r w:rsidRPr="00402E51">
        <w:rPr>
          <w:rFonts w:eastAsia="Times New Roman" w:cstheme="minorHAnsi"/>
          <w:b/>
          <w:bCs/>
          <w:kern w:val="0"/>
          <w:u w:val="single"/>
          <w:lang w:eastAsia="fr-MA"/>
          <w14:ligatures w14:val="none"/>
        </w:rPr>
        <w:t>Phase 3</w:t>
      </w:r>
      <w:r w:rsidRPr="00402E51">
        <w:rPr>
          <w:rFonts w:eastAsia="Times New Roman" w:cstheme="minorHAnsi"/>
          <w:kern w:val="0"/>
          <w:lang w:eastAsia="fr-MA"/>
          <w14:ligatures w14:val="none"/>
        </w:rPr>
        <w:t xml:space="preserve"> : La </w:t>
      </w:r>
      <w:r w:rsidRPr="00402E51">
        <w:rPr>
          <w:rFonts w:eastAsia="Times New Roman" w:cstheme="minorHAnsi"/>
          <w:b/>
          <w:bCs/>
          <w:kern w:val="0"/>
          <w:lang w:eastAsia="fr-MA"/>
          <w14:ligatures w14:val="none"/>
        </w:rPr>
        <w:t>troisième</w:t>
      </w:r>
      <w:r w:rsidRPr="00402E51">
        <w:rPr>
          <w:rFonts w:eastAsia="Times New Roman" w:cstheme="minorHAnsi"/>
          <w:kern w:val="0"/>
          <w:lang w:eastAsia="fr-MA"/>
          <w14:ligatures w14:val="none"/>
        </w:rPr>
        <w:t xml:space="preserve"> phase consiste à développer des fonctionnalités avancées permettant de développer et suivre constamment des indicateurs </w:t>
      </w:r>
      <w:r w:rsidRPr="00402E51">
        <w:rPr>
          <w:rFonts w:eastAsia="Times New Roman" w:cstheme="minorHAnsi"/>
          <w:b/>
          <w:bCs/>
          <w:kern w:val="0"/>
          <w:lang w:eastAsia="fr-MA"/>
          <w14:ligatures w14:val="none"/>
        </w:rPr>
        <w:t>personnalisés</w:t>
      </w:r>
      <w:r w:rsidRPr="00402E51">
        <w:rPr>
          <w:rFonts w:eastAsia="Times New Roman" w:cstheme="minorHAnsi"/>
          <w:kern w:val="0"/>
          <w:lang w:eastAsia="fr-MA"/>
          <w14:ligatures w14:val="none"/>
        </w:rPr>
        <w:t xml:space="preserve">. Ceci impliquerait les techniques de modélisation et les algorithmes d’analyse de données adéquats. </w:t>
      </w:r>
    </w:p>
    <w:p w14:paraId="7765BA24" w14:textId="74441AF6" w:rsidR="00DE77EC" w:rsidRPr="006C341D" w:rsidRDefault="0068795D" w:rsidP="008C75F2">
      <w:pPr>
        <w:pStyle w:val="ListParagraph"/>
        <w:numPr>
          <w:ilvl w:val="0"/>
          <w:numId w:val="7"/>
        </w:numPr>
        <w:spacing w:line="360" w:lineRule="auto"/>
        <w:jc w:val="both"/>
        <w:rPr>
          <w:rFonts w:eastAsia="Times New Roman"/>
        </w:rPr>
      </w:pPr>
      <w:r w:rsidRPr="006C341D">
        <w:rPr>
          <w:rFonts w:eastAsia="Times New Roman" w:cstheme="minorHAnsi"/>
          <w:b/>
          <w:bCs/>
          <w:kern w:val="0"/>
          <w:u w:val="single"/>
          <w:lang w:eastAsia="fr-MA"/>
          <w14:ligatures w14:val="none"/>
        </w:rPr>
        <w:t>Phase 4</w:t>
      </w:r>
      <w:r w:rsidRPr="006C341D">
        <w:rPr>
          <w:rFonts w:eastAsia="Times New Roman" w:cstheme="minorHAnsi"/>
          <w:kern w:val="0"/>
          <w:lang w:eastAsia="fr-MA"/>
          <w14:ligatures w14:val="none"/>
        </w:rPr>
        <w:t xml:space="preserve"> : Dans cette phase, l’objectif est de transformer l’outil en un système d’aide à la décision </w:t>
      </w:r>
      <w:r w:rsidRPr="006C341D">
        <w:rPr>
          <w:rFonts w:eastAsia="Times New Roman" w:cstheme="minorHAnsi"/>
          <w:b/>
          <w:bCs/>
          <w:kern w:val="0"/>
          <w:lang w:eastAsia="fr-MA"/>
          <w14:ligatures w14:val="none"/>
        </w:rPr>
        <w:t>DSS</w:t>
      </w:r>
      <w:r w:rsidRPr="006C341D">
        <w:rPr>
          <w:rFonts w:eastAsia="Times New Roman" w:cstheme="minorHAnsi"/>
          <w:kern w:val="0"/>
          <w:lang w:eastAsia="fr-MA"/>
          <w14:ligatures w14:val="none"/>
        </w:rPr>
        <w:t xml:space="preserve">. L’intégration des outils de </w:t>
      </w:r>
      <w:r w:rsidRPr="006C341D">
        <w:rPr>
          <w:rFonts w:eastAsia="Times New Roman" w:cstheme="minorHAnsi"/>
          <w:i/>
          <w:iCs/>
          <w:kern w:val="0"/>
          <w:lang w:eastAsia="fr-MA"/>
          <w14:ligatures w14:val="none"/>
        </w:rPr>
        <w:t xml:space="preserve">machine </w:t>
      </w:r>
      <w:proofErr w:type="spellStart"/>
      <w:r w:rsidRPr="006C341D">
        <w:rPr>
          <w:rFonts w:eastAsia="Times New Roman" w:cstheme="minorHAnsi"/>
          <w:i/>
          <w:iCs/>
          <w:kern w:val="0"/>
          <w:lang w:eastAsia="fr-MA"/>
          <w14:ligatures w14:val="none"/>
        </w:rPr>
        <w:t>learning</w:t>
      </w:r>
      <w:proofErr w:type="spellEnd"/>
      <w:r w:rsidRPr="006C341D">
        <w:rPr>
          <w:rFonts w:eastAsia="Times New Roman" w:cstheme="minorHAnsi"/>
          <w:kern w:val="0"/>
          <w:lang w:eastAsia="fr-MA"/>
          <w14:ligatures w14:val="none"/>
        </w:rPr>
        <w:t xml:space="preserve"> permettrait de repousser les limites de l'analyse des données et leur interprétation afin de prendre des décisions judicieuses indépendamment des données.</w:t>
      </w:r>
      <w:r w:rsidR="00696EB9" w:rsidRPr="006C341D">
        <w:rPr>
          <w:rFonts w:eastAsia="Times New Roman" w:cstheme="minorHAnsi"/>
          <w:kern w:val="0"/>
          <w:lang w:eastAsia="fr-MA"/>
          <w14:ligatures w14:val="none"/>
        </w:rPr>
        <w:t xml:space="preserve">  </w:t>
      </w:r>
      <w:r w:rsidR="00696EB9" w:rsidRPr="006C341D">
        <w:rPr>
          <w:rFonts w:eastAsia="Times New Roman"/>
        </w:rPr>
        <w:t>Afin d'alimenter les tableaux de bord de contrôle</w:t>
      </w:r>
      <w:r w:rsidR="004F48A6" w:rsidRPr="006C341D">
        <w:rPr>
          <w:rFonts w:eastAsia="Times New Roman"/>
        </w:rPr>
        <w:t xml:space="preserve"> </w:t>
      </w:r>
      <w:r w:rsidR="0019341E" w:rsidRPr="006C341D">
        <w:rPr>
          <w:rFonts w:eastAsia="Times New Roman"/>
        </w:rPr>
        <w:t xml:space="preserve">et d’assurer </w:t>
      </w:r>
      <w:r w:rsidR="004F48A6" w:rsidRPr="006C341D">
        <w:rPr>
          <w:rFonts w:eastAsia="Times New Roman"/>
        </w:rPr>
        <w:t xml:space="preserve">une vision globale et en temps réel de l'ensemble </w:t>
      </w:r>
      <w:r w:rsidR="00E7404A" w:rsidRPr="006C341D">
        <w:rPr>
          <w:rFonts w:eastAsia="Times New Roman"/>
        </w:rPr>
        <w:t>de la chaîne de valeur agricole</w:t>
      </w:r>
      <w:r w:rsidR="00696EB9" w:rsidRPr="006C341D">
        <w:rPr>
          <w:rFonts w:eastAsia="Times New Roman"/>
        </w:rPr>
        <w:t xml:space="preserve">, il </w:t>
      </w:r>
      <w:r w:rsidR="007E5810" w:rsidRPr="006C341D">
        <w:rPr>
          <w:rFonts w:eastAsia="Times New Roman"/>
        </w:rPr>
        <w:t>serait</w:t>
      </w:r>
      <w:r w:rsidR="00696EB9" w:rsidRPr="006C341D">
        <w:rPr>
          <w:rFonts w:eastAsia="Times New Roman"/>
        </w:rPr>
        <w:t xml:space="preserve"> nécessaire de mettre en place des systèmes intelligents dans chaque point de</w:t>
      </w:r>
      <w:r w:rsidR="00E04A9A" w:rsidRPr="006C341D">
        <w:rPr>
          <w:rFonts w:eastAsia="Times New Roman"/>
        </w:rPr>
        <w:t xml:space="preserve"> contrôle</w:t>
      </w:r>
      <w:r w:rsidR="00696EB9" w:rsidRPr="006C341D">
        <w:rPr>
          <w:rFonts w:eastAsia="Times New Roman"/>
        </w:rPr>
        <w:t xml:space="preserve"> </w:t>
      </w:r>
      <w:r w:rsidR="0060086F" w:rsidRPr="006C341D">
        <w:rPr>
          <w:rFonts w:eastAsia="Times New Roman"/>
        </w:rPr>
        <w:t xml:space="preserve">comme les </w:t>
      </w:r>
      <w:r w:rsidR="00696EB9" w:rsidRPr="006C341D">
        <w:rPr>
          <w:rFonts w:eastAsia="Times New Roman"/>
        </w:rPr>
        <w:t xml:space="preserve">capteurs embarqués, </w:t>
      </w:r>
      <w:r w:rsidR="0060086F" w:rsidRPr="006C341D">
        <w:rPr>
          <w:rFonts w:eastAsia="Times New Roman"/>
        </w:rPr>
        <w:t>les</w:t>
      </w:r>
      <w:r w:rsidR="00696EB9" w:rsidRPr="006C341D">
        <w:rPr>
          <w:rFonts w:eastAsia="Times New Roman"/>
        </w:rPr>
        <w:t xml:space="preserve"> dispositifs IoT (Internet des objets) et de technologies de collecte smart</w:t>
      </w:r>
      <w:r w:rsidR="00CB4337" w:rsidRPr="006C341D">
        <w:rPr>
          <w:rFonts w:eastAsia="Times New Roman"/>
        </w:rPr>
        <w:t xml:space="preserve">. </w:t>
      </w:r>
    </w:p>
    <w:p w14:paraId="778CE5EC" w14:textId="3090BC6E" w:rsidR="00372F65" w:rsidRPr="000522C4" w:rsidRDefault="00372F65" w:rsidP="009C6E22">
      <w:pPr>
        <w:pStyle w:val="Heading1"/>
      </w:pPr>
      <w:r w:rsidRPr="00372F65">
        <w:t>Fonctionnalités de l’outil</w:t>
      </w:r>
    </w:p>
    <w:p w14:paraId="46F786C5" w14:textId="77777777" w:rsidR="008602A7" w:rsidRDefault="009C6E22" w:rsidP="008602A7">
      <w:pPr>
        <w:spacing w:line="276" w:lineRule="auto"/>
        <w:jc w:val="both"/>
        <w:rPr>
          <w:i/>
          <w:iCs/>
        </w:rPr>
      </w:pPr>
      <w:r>
        <w:rPr>
          <w:i/>
          <w:iCs/>
        </w:rPr>
        <w:t>A travers c</w:t>
      </w:r>
      <w:r w:rsidRPr="00820BB5">
        <w:rPr>
          <w:i/>
          <w:iCs/>
        </w:rPr>
        <w:t>e</w:t>
      </w:r>
      <w:r>
        <w:rPr>
          <w:i/>
          <w:iCs/>
        </w:rPr>
        <w:t>tte</w:t>
      </w:r>
      <w:r w:rsidRPr="00820BB5">
        <w:rPr>
          <w:i/>
          <w:iCs/>
        </w:rPr>
        <w:t xml:space="preserve"> section</w:t>
      </w:r>
      <w:r>
        <w:rPr>
          <w:i/>
          <w:iCs/>
        </w:rPr>
        <w:t xml:space="preserve">, nous dressons </w:t>
      </w:r>
      <w:r w:rsidRPr="00820BB5">
        <w:rPr>
          <w:i/>
          <w:iCs/>
        </w:rPr>
        <w:t>une liste initiale des</w:t>
      </w:r>
      <w:r>
        <w:rPr>
          <w:i/>
          <w:iCs/>
        </w:rPr>
        <w:t xml:space="preserve"> principales</w:t>
      </w:r>
      <w:r w:rsidRPr="00820BB5">
        <w:rPr>
          <w:i/>
          <w:iCs/>
        </w:rPr>
        <w:t xml:space="preserve"> fonctionnalités </w:t>
      </w:r>
      <w:r>
        <w:rPr>
          <w:i/>
          <w:iCs/>
        </w:rPr>
        <w:t>et exigences techniques</w:t>
      </w:r>
      <w:r w:rsidRPr="00820BB5">
        <w:rPr>
          <w:i/>
          <w:iCs/>
        </w:rPr>
        <w:t xml:space="preserve"> de l’outil durant sa </w:t>
      </w:r>
      <w:r w:rsidRPr="00126852">
        <w:rPr>
          <w:b/>
          <w:bCs/>
          <w:i/>
          <w:iCs/>
        </w:rPr>
        <w:t>première</w:t>
      </w:r>
      <w:r w:rsidRPr="00820BB5">
        <w:rPr>
          <w:i/>
          <w:iCs/>
        </w:rPr>
        <w:t xml:space="preserve"> phase. </w:t>
      </w:r>
      <w:r w:rsidR="00554F8F">
        <w:rPr>
          <w:i/>
          <w:iCs/>
        </w:rPr>
        <w:t xml:space="preserve"> </w:t>
      </w:r>
    </w:p>
    <w:p w14:paraId="6DA224DA" w14:textId="4A374FA7" w:rsidR="009C6E22" w:rsidRPr="00742E4D" w:rsidRDefault="009C6E22" w:rsidP="008602A7">
      <w:pPr>
        <w:spacing w:line="276" w:lineRule="auto"/>
        <w:jc w:val="both"/>
        <w:rPr>
          <w:b/>
          <w:bCs/>
        </w:rPr>
      </w:pPr>
      <w:r w:rsidRPr="00742E4D">
        <w:rPr>
          <w:b/>
          <w:bCs/>
        </w:rPr>
        <w:t>Quelles sont les premières fonctionnalités requises ?</w:t>
      </w:r>
    </w:p>
    <w:p w14:paraId="006CB596" w14:textId="0F9BBE78" w:rsidR="009C6E22" w:rsidRDefault="009C6E22" w:rsidP="008C75F2">
      <w:pPr>
        <w:pStyle w:val="ListParagraph"/>
        <w:numPr>
          <w:ilvl w:val="1"/>
          <w:numId w:val="26"/>
        </w:numPr>
        <w:spacing w:line="360" w:lineRule="auto"/>
        <w:jc w:val="both"/>
      </w:pPr>
      <w:r>
        <w:t xml:space="preserve">Extraction de données à partir des sources fiables et des </w:t>
      </w:r>
      <w:proofErr w:type="spellStart"/>
      <w:r>
        <w:t>datasets</w:t>
      </w:r>
      <w:proofErr w:type="spellEnd"/>
      <w:r>
        <w:t xml:space="preserve"> avec </w:t>
      </w:r>
      <w:proofErr w:type="spellStart"/>
      <w:r>
        <w:t>endpoint</w:t>
      </w:r>
      <w:proofErr w:type="spellEnd"/>
      <w:r>
        <w:t xml:space="preserve"> (dont les API pour des plateformes externes)</w:t>
      </w:r>
    </w:p>
    <w:p w14:paraId="657EEEAB" w14:textId="77777777" w:rsidR="009C6E22" w:rsidRDefault="009C6E22" w:rsidP="008C75F2">
      <w:pPr>
        <w:pStyle w:val="ListParagraph"/>
        <w:numPr>
          <w:ilvl w:val="1"/>
          <w:numId w:val="26"/>
        </w:numPr>
        <w:spacing w:line="360" w:lineRule="auto"/>
        <w:jc w:val="both"/>
      </w:pPr>
      <w:r>
        <w:t xml:space="preserve">Calcul et update des indicateurs </w:t>
      </w:r>
    </w:p>
    <w:p w14:paraId="4CB522CA" w14:textId="15A09816" w:rsidR="00E2688E" w:rsidRDefault="009C6E22" w:rsidP="00E63466">
      <w:pPr>
        <w:pStyle w:val="ListParagraph"/>
        <w:numPr>
          <w:ilvl w:val="1"/>
          <w:numId w:val="9"/>
        </w:numPr>
        <w:spacing w:line="360" w:lineRule="auto"/>
        <w:jc w:val="both"/>
      </w:pPr>
      <w:r>
        <w:t>Diffusion et visualisation dynamique des données</w:t>
      </w:r>
    </w:p>
    <w:p w14:paraId="26D9A97F" w14:textId="77777777" w:rsidR="009C6E22" w:rsidRPr="00EC72B9" w:rsidRDefault="009C6E22" w:rsidP="006B61A6">
      <w:pPr>
        <w:pStyle w:val="ListParagraph"/>
        <w:numPr>
          <w:ilvl w:val="0"/>
          <w:numId w:val="9"/>
        </w:numPr>
        <w:spacing w:line="360" w:lineRule="auto"/>
        <w:jc w:val="both"/>
        <w:rPr>
          <w:b/>
          <w:bCs/>
        </w:rPr>
      </w:pPr>
      <w:r w:rsidRPr="00EC72B9">
        <w:rPr>
          <w:b/>
          <w:bCs/>
        </w:rPr>
        <w:t xml:space="preserve">Quels sont les défis </w:t>
      </w:r>
      <w:r>
        <w:rPr>
          <w:b/>
          <w:bCs/>
        </w:rPr>
        <w:t xml:space="preserve">techniques </w:t>
      </w:r>
      <w:r w:rsidRPr="00EC72B9">
        <w:rPr>
          <w:b/>
          <w:bCs/>
        </w:rPr>
        <w:t xml:space="preserve">majeurs ? </w:t>
      </w:r>
    </w:p>
    <w:p w14:paraId="074831DA" w14:textId="1816AFCE" w:rsidR="009C6E22" w:rsidRDefault="009C6E22" w:rsidP="006B61A6">
      <w:pPr>
        <w:pStyle w:val="ListParagraph"/>
        <w:numPr>
          <w:ilvl w:val="1"/>
          <w:numId w:val="9"/>
        </w:numPr>
        <w:spacing w:line="360" w:lineRule="auto"/>
        <w:jc w:val="both"/>
      </w:pPr>
      <w:r w:rsidRPr="00E4225E">
        <w:t>L'outil doit être capable d'extraire et de manipuler des données hétérogènes provenant du plus grand nombre possible de sources de données</w:t>
      </w:r>
      <w:r w:rsidR="002A6BBB">
        <w:t xml:space="preserve"> internes et externes. </w:t>
      </w:r>
    </w:p>
    <w:p w14:paraId="77AD1AF5" w14:textId="77777777" w:rsidR="009C6E22" w:rsidRDefault="009C6E22" w:rsidP="006B61A6">
      <w:pPr>
        <w:pStyle w:val="ListParagraph"/>
        <w:numPr>
          <w:ilvl w:val="1"/>
          <w:numId w:val="9"/>
        </w:numPr>
        <w:spacing w:line="360" w:lineRule="auto"/>
        <w:jc w:val="both"/>
      </w:pPr>
      <w:r>
        <w:t xml:space="preserve">L’outil doit être résilient, modulaire, réutilisable et évolutif afin d’accompagner la progression et la dynamique du business OCPA. </w:t>
      </w:r>
    </w:p>
    <w:p w14:paraId="46F033FF" w14:textId="77777777" w:rsidR="009C6E22" w:rsidRDefault="009C6E22" w:rsidP="006B61A6">
      <w:pPr>
        <w:pStyle w:val="ListParagraph"/>
        <w:numPr>
          <w:ilvl w:val="1"/>
          <w:numId w:val="9"/>
        </w:numPr>
        <w:spacing w:line="360" w:lineRule="auto"/>
        <w:jc w:val="both"/>
      </w:pPr>
      <w:r>
        <w:t xml:space="preserve"> L’outil doit être responsive pour les interfaces hardware cibles.</w:t>
      </w:r>
    </w:p>
    <w:p w14:paraId="08079562" w14:textId="77777777" w:rsidR="009C6E22" w:rsidRPr="00EC72B9" w:rsidRDefault="009C6E22" w:rsidP="006B61A6">
      <w:pPr>
        <w:pStyle w:val="ListParagraph"/>
        <w:numPr>
          <w:ilvl w:val="0"/>
          <w:numId w:val="9"/>
        </w:numPr>
        <w:spacing w:line="360" w:lineRule="auto"/>
        <w:jc w:val="both"/>
        <w:rPr>
          <w:b/>
          <w:bCs/>
        </w:rPr>
      </w:pPr>
      <w:r w:rsidRPr="00EC72B9">
        <w:rPr>
          <w:b/>
          <w:bCs/>
        </w:rPr>
        <w:t>Quel</w:t>
      </w:r>
      <w:r>
        <w:rPr>
          <w:b/>
          <w:bCs/>
        </w:rPr>
        <w:t>le stratégie de stockage de données à adopter</w:t>
      </w:r>
      <w:r w:rsidRPr="00EC72B9">
        <w:rPr>
          <w:b/>
          <w:bCs/>
        </w:rPr>
        <w:t xml:space="preserve"> ? </w:t>
      </w:r>
    </w:p>
    <w:p w14:paraId="25FA789D" w14:textId="468B44CD" w:rsidR="009C6E22" w:rsidRDefault="009C6E22" w:rsidP="006B61A6">
      <w:pPr>
        <w:pStyle w:val="ListParagraph"/>
        <w:numPr>
          <w:ilvl w:val="1"/>
          <w:numId w:val="9"/>
        </w:numPr>
        <w:spacing w:line="360" w:lineRule="auto"/>
        <w:jc w:val="both"/>
      </w:pPr>
      <w:r>
        <w:t>A priori, une politique hybride entre hard drive pour les données sensibles et cloud pour les données publique</w:t>
      </w:r>
      <w:r w:rsidR="00C14EB9">
        <w:t xml:space="preserve">. </w:t>
      </w:r>
      <w:r>
        <w:t>Un premier travail d’</w:t>
      </w:r>
      <w:r w:rsidR="00551E53">
        <w:t>évaluation</w:t>
      </w:r>
      <w:r>
        <w:t xml:space="preserve"> de données sera effectué pour définir le premier schéma à opter pour les premières versions de la plateforme.</w:t>
      </w:r>
    </w:p>
    <w:p w14:paraId="14F1F8BA" w14:textId="7595FEB3" w:rsidR="009C6E22" w:rsidRDefault="009C6E22" w:rsidP="006B61A6">
      <w:pPr>
        <w:pStyle w:val="ListParagraph"/>
        <w:numPr>
          <w:ilvl w:val="1"/>
          <w:numId w:val="9"/>
        </w:numPr>
        <w:spacing w:line="360" w:lineRule="auto"/>
        <w:jc w:val="both"/>
      </w:pPr>
      <w:r>
        <w:t xml:space="preserve">Trouver </w:t>
      </w:r>
      <w:r w:rsidRPr="009213D9">
        <w:t xml:space="preserve">une solution évolutive et sécurisée </w:t>
      </w:r>
      <w:r>
        <w:t xml:space="preserve">pour </w:t>
      </w:r>
      <w:r w:rsidRPr="009213D9">
        <w:t>pren</w:t>
      </w:r>
      <w:r>
        <w:t>dre</w:t>
      </w:r>
      <w:r w:rsidRPr="009213D9">
        <w:t xml:space="preserve"> en charge la taille et la complexité </w:t>
      </w:r>
      <w:r>
        <w:t>de la base de données durant son cycle de vie</w:t>
      </w:r>
      <w:r w:rsidR="006B61A6">
        <w:t xml:space="preserve">. </w:t>
      </w:r>
    </w:p>
    <w:p w14:paraId="1F2180F8" w14:textId="41BC7962" w:rsidR="009C6E22" w:rsidRDefault="004173CD" w:rsidP="004173CD">
      <w:pPr>
        <w:pStyle w:val="Heading1"/>
      </w:pPr>
      <w:bookmarkStart w:id="2" w:name="_Hlk140227766"/>
      <w:r w:rsidRPr="004173CD">
        <w:t xml:space="preserve">User </w:t>
      </w:r>
      <w:proofErr w:type="spellStart"/>
      <w:r w:rsidRPr="004173CD">
        <w:t>eXperience</w:t>
      </w:r>
      <w:proofErr w:type="spellEnd"/>
      <w:r w:rsidRPr="004173CD">
        <w:t xml:space="preserve"> Design (UXD)</w:t>
      </w:r>
      <w:bookmarkStart w:id="3" w:name="_Hlk140227486"/>
      <w:bookmarkEnd w:id="2"/>
    </w:p>
    <w:bookmarkEnd w:id="3"/>
    <w:p w14:paraId="635D7791" w14:textId="13D2E614" w:rsidR="009C6E22" w:rsidRDefault="004610E2" w:rsidP="00947AAC">
      <w:pPr>
        <w:jc w:val="both"/>
        <w:rPr>
          <w:i/>
          <w:iCs/>
        </w:rPr>
      </w:pPr>
      <w:r>
        <w:rPr>
          <w:i/>
          <w:iCs/>
        </w:rPr>
        <w:t>Cette section est destinée au PO</w:t>
      </w:r>
      <w:r w:rsidR="001D4565">
        <w:rPr>
          <w:i/>
          <w:iCs/>
        </w:rPr>
        <w:t xml:space="preserve"> afin de recenser ses attentes et </w:t>
      </w:r>
      <w:r w:rsidR="00947AAC">
        <w:rPr>
          <w:i/>
          <w:iCs/>
        </w:rPr>
        <w:t>exigence</w:t>
      </w:r>
      <w:r w:rsidR="001D4565">
        <w:rPr>
          <w:i/>
          <w:iCs/>
        </w:rPr>
        <w:t>s</w:t>
      </w:r>
      <w:r w:rsidR="00B52144">
        <w:rPr>
          <w:i/>
          <w:iCs/>
        </w:rPr>
        <w:t xml:space="preserve"> à propos du volet</w:t>
      </w:r>
      <w:r w:rsidR="001D4565">
        <w:rPr>
          <w:i/>
          <w:iCs/>
        </w:rPr>
        <w:t xml:space="preserve"> </w:t>
      </w:r>
      <w:r w:rsidR="00B52144">
        <w:rPr>
          <w:i/>
          <w:iCs/>
        </w:rPr>
        <w:t xml:space="preserve">visualisation et </w:t>
      </w:r>
      <w:r w:rsidR="00B01648">
        <w:rPr>
          <w:i/>
          <w:iCs/>
        </w:rPr>
        <w:t xml:space="preserve">expérience utilisateur. </w:t>
      </w:r>
      <w:r w:rsidR="00646459">
        <w:rPr>
          <w:i/>
          <w:iCs/>
        </w:rPr>
        <w:t>Le</w:t>
      </w:r>
      <w:r w:rsidR="000D07A2">
        <w:rPr>
          <w:i/>
          <w:iCs/>
        </w:rPr>
        <w:t xml:space="preserve"> processus de réflexion étant en cours, nous dressons ci</w:t>
      </w:r>
      <w:r w:rsidR="00CA7F0E">
        <w:rPr>
          <w:i/>
          <w:iCs/>
        </w:rPr>
        <w:t xml:space="preserve">-dessous les questions qui aideront </w:t>
      </w:r>
      <w:r w:rsidR="00CE49DD">
        <w:rPr>
          <w:i/>
          <w:iCs/>
        </w:rPr>
        <w:t>l’équipe d</w:t>
      </w:r>
      <w:r w:rsidR="0079797B">
        <w:rPr>
          <w:i/>
          <w:iCs/>
        </w:rPr>
        <w:t>u</w:t>
      </w:r>
      <w:r w:rsidR="00CE49DD">
        <w:rPr>
          <w:i/>
          <w:iCs/>
        </w:rPr>
        <w:t xml:space="preserve"> projet à </w:t>
      </w:r>
      <w:r w:rsidR="0079797B">
        <w:rPr>
          <w:i/>
          <w:iCs/>
        </w:rPr>
        <w:t>s’aligner</w:t>
      </w:r>
      <w:r w:rsidR="00CA7F0E">
        <w:rPr>
          <w:i/>
          <w:iCs/>
        </w:rPr>
        <w:t xml:space="preserve"> </w:t>
      </w:r>
      <w:r w:rsidR="00CE49DD">
        <w:rPr>
          <w:i/>
          <w:iCs/>
        </w:rPr>
        <w:t xml:space="preserve">avec </w:t>
      </w:r>
      <w:r w:rsidR="00E24A02">
        <w:rPr>
          <w:i/>
          <w:iCs/>
        </w:rPr>
        <w:t xml:space="preserve">les spécifications requises. </w:t>
      </w:r>
    </w:p>
    <w:p w14:paraId="5FDBE214" w14:textId="57600AA3" w:rsidR="008C5CAB" w:rsidRPr="00AC2BBA" w:rsidRDefault="008C5CAB" w:rsidP="00947AAC">
      <w:pPr>
        <w:jc w:val="both"/>
      </w:pPr>
      <w:r w:rsidRPr="00AC2BBA">
        <w:t>Prière d’apporter les éléments de réponse au questionnaire</w:t>
      </w:r>
      <w:r w:rsidR="00AC2BBA" w:rsidRPr="00AC2BBA">
        <w:t xml:space="preserve"> suivant : </w:t>
      </w:r>
    </w:p>
    <w:p w14:paraId="13C0EED6" w14:textId="4F63E0B0" w:rsidR="009C6E22" w:rsidRDefault="009C6E22" w:rsidP="004610E2">
      <w:pPr>
        <w:pStyle w:val="ListParagraph"/>
        <w:numPr>
          <w:ilvl w:val="0"/>
          <w:numId w:val="10"/>
        </w:numPr>
        <w:jc w:val="both"/>
        <w:rPr>
          <w:b/>
          <w:bCs/>
        </w:rPr>
      </w:pPr>
      <w:r w:rsidRPr="007E17E4">
        <w:rPr>
          <w:b/>
          <w:bCs/>
        </w:rPr>
        <w:t xml:space="preserve">Qui est l’utilisateur principal </w:t>
      </w:r>
      <w:r w:rsidRPr="00B83CA9">
        <w:rPr>
          <w:b/>
          <w:bCs/>
        </w:rPr>
        <w:t>et quel est son rôle</w:t>
      </w:r>
      <w:r w:rsidR="7CB15533" w:rsidRPr="3E5E4B91">
        <w:rPr>
          <w:b/>
          <w:bCs/>
        </w:rPr>
        <w:t xml:space="preserve"> </w:t>
      </w:r>
      <w:r w:rsidRPr="00B83CA9">
        <w:rPr>
          <w:b/>
          <w:bCs/>
        </w:rPr>
        <w:t>?</w:t>
      </w:r>
      <w:r w:rsidR="004F7C0B">
        <w:rPr>
          <w:b/>
          <w:bCs/>
        </w:rPr>
        <w:t xml:space="preserve"> </w:t>
      </w:r>
    </w:p>
    <w:p w14:paraId="018B4863" w14:textId="64E156FC" w:rsidR="00F3617C" w:rsidRPr="003959BC" w:rsidRDefault="00013BE6" w:rsidP="00C73EEF">
      <w:pPr>
        <w:pStyle w:val="ListParagraph"/>
        <w:numPr>
          <w:ilvl w:val="0"/>
          <w:numId w:val="27"/>
        </w:numPr>
        <w:jc w:val="both"/>
      </w:pPr>
      <w:r w:rsidRPr="003959BC">
        <w:t>L’utilisateur principal</w:t>
      </w:r>
      <w:r w:rsidR="00F82A1E">
        <w:t xml:space="preserve"> est l</w:t>
      </w:r>
      <w:r w:rsidR="00DB5BE2">
        <w:t>e business</w:t>
      </w:r>
      <w:r w:rsidR="00F82A1E">
        <w:t xml:space="preserve"> </w:t>
      </w:r>
      <w:proofErr w:type="spellStart"/>
      <w:r w:rsidR="00F82A1E">
        <w:t>board</w:t>
      </w:r>
      <w:proofErr w:type="spellEnd"/>
      <w:r w:rsidR="00342607">
        <w:t>, ay</w:t>
      </w:r>
      <w:r w:rsidR="002D2729">
        <w:t xml:space="preserve">ant la possibilité de </w:t>
      </w:r>
      <w:r w:rsidR="00B00D54">
        <w:t>personnaliser</w:t>
      </w:r>
      <w:r w:rsidR="00670DE1">
        <w:t xml:space="preserve"> la visualisation</w:t>
      </w:r>
      <w:r w:rsidR="00DB5BE2">
        <w:t xml:space="preserve"> des données confidentielles et sensibles</w:t>
      </w:r>
      <w:r w:rsidR="009205ED">
        <w:t xml:space="preserve">, et </w:t>
      </w:r>
      <w:r w:rsidR="001C0CFC">
        <w:t>télécharge</w:t>
      </w:r>
      <w:r w:rsidR="009205ED">
        <w:t>r</w:t>
      </w:r>
      <w:r w:rsidR="001C0CFC">
        <w:t xml:space="preserve"> </w:t>
      </w:r>
      <w:r w:rsidR="009205ED">
        <w:t>le</w:t>
      </w:r>
      <w:r w:rsidR="001C0CFC">
        <w:t xml:space="preserve">s fichiers </w:t>
      </w:r>
      <w:r w:rsidR="00AF2C3D">
        <w:t>sous différents formats</w:t>
      </w:r>
      <w:r w:rsidR="001C0CFC">
        <w:t>…</w:t>
      </w:r>
    </w:p>
    <w:p w14:paraId="6B975690" w14:textId="07890A17" w:rsidR="009C6E22" w:rsidRDefault="009C6E22" w:rsidP="004610E2">
      <w:pPr>
        <w:pStyle w:val="ListParagraph"/>
        <w:numPr>
          <w:ilvl w:val="0"/>
          <w:numId w:val="9"/>
        </w:numPr>
        <w:jc w:val="both"/>
        <w:rPr>
          <w:b/>
          <w:bCs/>
        </w:rPr>
      </w:pPr>
      <w:r w:rsidRPr="007E17E4">
        <w:rPr>
          <w:b/>
          <w:bCs/>
        </w:rPr>
        <w:t>Qui est l’utilisateur secondaire et quel est son rôle</w:t>
      </w:r>
      <w:r w:rsidR="29E8CE7E" w:rsidRPr="3E5E4B91">
        <w:rPr>
          <w:b/>
          <w:bCs/>
        </w:rPr>
        <w:t xml:space="preserve"> </w:t>
      </w:r>
      <w:r w:rsidRPr="007E17E4">
        <w:rPr>
          <w:b/>
          <w:bCs/>
        </w:rPr>
        <w:t>?</w:t>
      </w:r>
    </w:p>
    <w:p w14:paraId="36EA6700" w14:textId="24A1C55B" w:rsidR="00C73EEF" w:rsidRDefault="00255852" w:rsidP="001C0CFC">
      <w:pPr>
        <w:pStyle w:val="ListParagraph"/>
        <w:numPr>
          <w:ilvl w:val="0"/>
          <w:numId w:val="27"/>
        </w:numPr>
        <w:jc w:val="both"/>
      </w:pPr>
      <w:r>
        <w:t>Les collaborateurs OCP</w:t>
      </w:r>
      <w:r w:rsidR="000309BF">
        <w:t>/ OCPA</w:t>
      </w:r>
      <w:r w:rsidR="0072158C">
        <w:t xml:space="preserve"> pourront </w:t>
      </w:r>
      <w:r w:rsidR="001C0CFC">
        <w:t>visualis</w:t>
      </w:r>
      <w:r w:rsidR="0072158C">
        <w:t>er</w:t>
      </w:r>
      <w:r w:rsidR="001C0CFC">
        <w:t xml:space="preserve"> </w:t>
      </w:r>
      <w:r w:rsidR="0072158C">
        <w:t>l</w:t>
      </w:r>
      <w:r w:rsidR="001C0CFC">
        <w:t xml:space="preserve">es </w:t>
      </w:r>
      <w:r w:rsidR="0019792B">
        <w:t>KPI</w:t>
      </w:r>
      <w:r w:rsidR="00D262D1">
        <w:t>s business</w:t>
      </w:r>
      <w:r w:rsidR="001C0CFC">
        <w:t xml:space="preserve"> </w:t>
      </w:r>
      <w:r w:rsidR="0072158C">
        <w:t>et télécharger l</w:t>
      </w:r>
      <w:r w:rsidR="001C0CFC">
        <w:t>es fichiers insight…</w:t>
      </w:r>
    </w:p>
    <w:p w14:paraId="1A7E205A" w14:textId="3EE6CA44" w:rsidR="001C0CFC" w:rsidRPr="007D2462" w:rsidRDefault="00794F5D" w:rsidP="001C0CFC">
      <w:pPr>
        <w:pStyle w:val="ListParagraph"/>
        <w:numPr>
          <w:ilvl w:val="0"/>
          <w:numId w:val="27"/>
        </w:numPr>
        <w:jc w:val="both"/>
      </w:pPr>
      <w:r>
        <w:t>Les partenaires OCP/OCPA</w:t>
      </w:r>
      <w:r w:rsidR="00501C03">
        <w:t xml:space="preserve"> comme les institutions mondiales, </w:t>
      </w:r>
      <w:r w:rsidR="00575196">
        <w:t xml:space="preserve">les </w:t>
      </w:r>
      <w:r w:rsidR="00E85F4B">
        <w:t xml:space="preserve">organisations, etc. </w:t>
      </w:r>
      <w:r w:rsidR="001E0074">
        <w:t>pourront visualiser les tableaux de bord</w:t>
      </w:r>
      <w:r w:rsidR="00EB19EB">
        <w:t xml:space="preserve"> renseignant des thématiques spécifiques</w:t>
      </w:r>
      <w:r w:rsidR="007D2462">
        <w:t>…</w:t>
      </w:r>
    </w:p>
    <w:p w14:paraId="27E0D5D0" w14:textId="57D3D2D1" w:rsidR="009C6E22" w:rsidRDefault="009C6E22" w:rsidP="004610E2">
      <w:pPr>
        <w:pStyle w:val="ListParagraph"/>
        <w:numPr>
          <w:ilvl w:val="0"/>
          <w:numId w:val="9"/>
        </w:numPr>
        <w:jc w:val="both"/>
      </w:pPr>
      <w:r w:rsidRPr="53322F0F">
        <w:rPr>
          <w:b/>
          <w:bCs/>
        </w:rPr>
        <w:t>Quelles sont les expériences utilisateur à prévoir</w:t>
      </w:r>
      <w:r>
        <w:t xml:space="preserve"> (</w:t>
      </w:r>
      <w:r w:rsidR="0017161F">
        <w:t xml:space="preserve">exemples : </w:t>
      </w:r>
      <w:r>
        <w:t>consulter, zoomer</w:t>
      </w:r>
      <w:r w:rsidR="000B3EAD">
        <w:t xml:space="preserve">, </w:t>
      </w:r>
      <w:r>
        <w:t>télécharger des insights,</w:t>
      </w:r>
      <w:r w:rsidR="000B3EAD">
        <w:t xml:space="preserve"> </w:t>
      </w:r>
      <w:r>
        <w:t>etc</w:t>
      </w:r>
      <w:r w:rsidR="14C27647">
        <w:t>.)</w:t>
      </w:r>
    </w:p>
    <w:p w14:paraId="77775E02" w14:textId="547E026E" w:rsidR="009C6E22" w:rsidRDefault="009C6E22" w:rsidP="004610E2">
      <w:pPr>
        <w:pStyle w:val="ListParagraph"/>
        <w:numPr>
          <w:ilvl w:val="0"/>
          <w:numId w:val="9"/>
        </w:numPr>
        <w:jc w:val="both"/>
      </w:pPr>
      <w:r w:rsidRPr="007E17E4">
        <w:rPr>
          <w:b/>
          <w:bCs/>
        </w:rPr>
        <w:t>Quelles sont les interfaces utilisateurs (UI) à prévoir</w:t>
      </w:r>
      <w:r>
        <w:rPr>
          <w:b/>
          <w:bCs/>
        </w:rPr>
        <w:t xml:space="preserve"> et comment vont-elles évoluer dans le temps</w:t>
      </w:r>
      <w:r>
        <w:t> (</w:t>
      </w:r>
      <w:r w:rsidR="0017161F">
        <w:t xml:space="preserve">exemples : </w:t>
      </w:r>
      <w:r>
        <w:t>écrans, tablettes, mobile, bornes interactives, etc.)</w:t>
      </w:r>
    </w:p>
    <w:p w14:paraId="395E5D93" w14:textId="10546681" w:rsidR="009C6E22" w:rsidRDefault="009C6E22" w:rsidP="004610E2">
      <w:pPr>
        <w:pStyle w:val="ListParagraph"/>
        <w:numPr>
          <w:ilvl w:val="0"/>
          <w:numId w:val="9"/>
        </w:numPr>
        <w:jc w:val="both"/>
      </w:pPr>
      <w:r w:rsidRPr="5A0A6E1D">
        <w:rPr>
          <w:b/>
          <w:bCs/>
        </w:rPr>
        <w:t>Quel</w:t>
      </w:r>
      <w:r w:rsidR="001D23BA">
        <w:rPr>
          <w:b/>
          <w:bCs/>
        </w:rPr>
        <w:t>le</w:t>
      </w:r>
      <w:r w:rsidR="007F6F42">
        <w:rPr>
          <w:b/>
          <w:bCs/>
        </w:rPr>
        <w:t xml:space="preserve">s sont les </w:t>
      </w:r>
      <w:r w:rsidRPr="5A0A6E1D">
        <w:rPr>
          <w:b/>
          <w:bCs/>
        </w:rPr>
        <w:t>technologie</w:t>
      </w:r>
      <w:r w:rsidR="007F6F42">
        <w:rPr>
          <w:b/>
          <w:bCs/>
        </w:rPr>
        <w:t>s à</w:t>
      </w:r>
      <w:r w:rsidRPr="5A0A6E1D">
        <w:rPr>
          <w:b/>
          <w:bCs/>
        </w:rPr>
        <w:t xml:space="preserve"> adopter ?</w:t>
      </w:r>
      <w:r>
        <w:t xml:space="preserve"> L’utilisation d’un logiciel de visualisation tel Tableau, ZOHO, SaaS est-il envisageable ou bien </w:t>
      </w:r>
      <w:r w:rsidRPr="00C05BE2">
        <w:rPr>
          <w:b/>
          <w:bCs/>
        </w:rPr>
        <w:t xml:space="preserve">toutes </w:t>
      </w:r>
      <w:r>
        <w:t>les fonctionnalités de l’outil doivent être développés in house ?</w:t>
      </w:r>
    </w:p>
    <w:p w14:paraId="1DBF19BD" w14:textId="62558E55" w:rsidR="00DD4EB7" w:rsidRPr="0053139E" w:rsidRDefault="00692FA7" w:rsidP="0053139E">
      <w:pPr>
        <w:pStyle w:val="ListParagraph"/>
        <w:numPr>
          <w:ilvl w:val="0"/>
          <w:numId w:val="9"/>
        </w:numPr>
        <w:rPr>
          <w:b/>
          <w:bCs/>
          <w:lang w:eastAsia="zh-CN"/>
        </w:rPr>
      </w:pPr>
      <w:r w:rsidRPr="0053139E">
        <w:rPr>
          <w:b/>
          <w:bCs/>
          <w:lang w:eastAsia="zh-CN"/>
        </w:rPr>
        <w:t>Quels</w:t>
      </w:r>
      <w:r w:rsidR="007F6F42" w:rsidRPr="0053139E">
        <w:rPr>
          <w:b/>
          <w:bCs/>
          <w:lang w:eastAsia="zh-CN"/>
        </w:rPr>
        <w:t xml:space="preserve"> sont les </w:t>
      </w:r>
      <w:r w:rsidRPr="0053139E">
        <w:rPr>
          <w:b/>
          <w:bCs/>
          <w:lang w:eastAsia="zh-CN"/>
        </w:rPr>
        <w:t>investissements prév</w:t>
      </w:r>
      <w:r w:rsidR="007F6F42" w:rsidRPr="0053139E">
        <w:rPr>
          <w:b/>
          <w:bCs/>
          <w:lang w:eastAsia="zh-CN"/>
        </w:rPr>
        <w:t>us</w:t>
      </w:r>
      <w:r w:rsidR="441FA025" w:rsidRPr="3E5E4B91">
        <w:rPr>
          <w:b/>
          <w:bCs/>
          <w:lang w:eastAsia="zh-CN"/>
        </w:rPr>
        <w:t xml:space="preserve"> </w:t>
      </w:r>
      <w:r w:rsidR="00F62CA4">
        <w:rPr>
          <w:b/>
          <w:bCs/>
          <w:lang w:eastAsia="zh-CN"/>
        </w:rPr>
        <w:t>?</w:t>
      </w:r>
      <w:r w:rsidRPr="0053139E">
        <w:rPr>
          <w:b/>
          <w:bCs/>
          <w:lang w:eastAsia="zh-CN"/>
        </w:rPr>
        <w:t> </w:t>
      </w:r>
      <w:r w:rsidR="002B2263">
        <w:rPr>
          <w:b/>
          <w:bCs/>
          <w:lang w:eastAsia="zh-CN"/>
        </w:rPr>
        <w:t>Concernent</w:t>
      </w:r>
      <w:r w:rsidR="001F05C6">
        <w:rPr>
          <w:b/>
          <w:bCs/>
          <w:lang w:eastAsia="zh-CN"/>
        </w:rPr>
        <w:t>-ils l</w:t>
      </w:r>
      <w:r w:rsidR="00A46A5A">
        <w:rPr>
          <w:b/>
          <w:bCs/>
          <w:lang w:eastAsia="zh-CN"/>
        </w:rPr>
        <w:t>es a</w:t>
      </w:r>
      <w:r w:rsidR="003A1DDA">
        <w:rPr>
          <w:b/>
          <w:bCs/>
          <w:lang w:eastAsia="zh-CN"/>
        </w:rPr>
        <w:t>spects</w:t>
      </w:r>
      <w:r w:rsidR="002B2263">
        <w:rPr>
          <w:b/>
          <w:bCs/>
          <w:lang w:eastAsia="zh-CN"/>
        </w:rPr>
        <w:t xml:space="preserve"> </w:t>
      </w:r>
      <w:r w:rsidR="003A1DDA">
        <w:rPr>
          <w:b/>
          <w:bCs/>
          <w:lang w:eastAsia="zh-CN"/>
        </w:rPr>
        <w:t>d</w:t>
      </w:r>
      <w:r w:rsidRPr="0053139E">
        <w:rPr>
          <w:b/>
          <w:bCs/>
          <w:lang w:eastAsia="zh-CN"/>
        </w:rPr>
        <w:t xml:space="preserve">esign, </w:t>
      </w:r>
      <w:r w:rsidR="003A1DDA">
        <w:rPr>
          <w:b/>
          <w:bCs/>
          <w:lang w:eastAsia="zh-CN"/>
        </w:rPr>
        <w:t>d</w:t>
      </w:r>
      <w:r w:rsidRPr="0053139E">
        <w:rPr>
          <w:b/>
          <w:bCs/>
          <w:lang w:eastAsia="zh-CN"/>
        </w:rPr>
        <w:t>ata</w:t>
      </w:r>
      <w:r w:rsidR="003A1DDA">
        <w:rPr>
          <w:b/>
          <w:bCs/>
          <w:lang w:eastAsia="zh-CN"/>
        </w:rPr>
        <w:t xml:space="preserve"> ou </w:t>
      </w:r>
      <w:proofErr w:type="spellStart"/>
      <w:r w:rsidRPr="0053139E">
        <w:rPr>
          <w:b/>
          <w:bCs/>
          <w:lang w:eastAsia="zh-CN"/>
        </w:rPr>
        <w:t>skills</w:t>
      </w:r>
      <w:proofErr w:type="spellEnd"/>
      <w:r w:rsidR="00134E57" w:rsidRPr="0053139E">
        <w:rPr>
          <w:b/>
          <w:bCs/>
          <w:lang w:eastAsia="zh-CN"/>
        </w:rPr>
        <w:t xml:space="preserve"> ? </w:t>
      </w:r>
    </w:p>
    <w:p w14:paraId="51EFDD5E" w14:textId="1AB0ED74" w:rsidR="00F46764" w:rsidRPr="00E63466" w:rsidRDefault="009C6E22" w:rsidP="00682D52">
      <w:pPr>
        <w:pStyle w:val="ListParagraph"/>
        <w:numPr>
          <w:ilvl w:val="0"/>
          <w:numId w:val="9"/>
        </w:numPr>
        <w:jc w:val="both"/>
        <w:rPr>
          <w:rFonts w:ascii="Calibri" w:eastAsia="Calibri" w:hAnsi="Calibri" w:cs="Calibri"/>
          <w:b/>
          <w:bCs/>
          <w:color w:val="000000" w:themeColor="text1"/>
        </w:rPr>
      </w:pPr>
      <w:r w:rsidRPr="0173A67F">
        <w:rPr>
          <w:rFonts w:ascii="Calibri" w:eastAsia="Calibri" w:hAnsi="Calibri" w:cs="Calibri"/>
          <w:b/>
          <w:bCs/>
          <w:color w:val="000000" w:themeColor="text1"/>
        </w:rPr>
        <w:t>Que pouvons-nous apprendre des projets</w:t>
      </w:r>
      <w:r w:rsidR="00B2011F">
        <w:rPr>
          <w:rFonts w:ascii="Calibri" w:eastAsia="Calibri" w:hAnsi="Calibri" w:cs="Calibri"/>
          <w:b/>
          <w:bCs/>
          <w:color w:val="000000" w:themeColor="text1"/>
        </w:rPr>
        <w:t xml:space="preserve"> similaires ou connexes ayant été déployé</w:t>
      </w:r>
      <w:r w:rsidR="00C02CDB">
        <w:rPr>
          <w:rFonts w:ascii="Calibri" w:eastAsia="Calibri" w:hAnsi="Calibri" w:cs="Calibri"/>
          <w:b/>
          <w:bCs/>
          <w:color w:val="000000" w:themeColor="text1"/>
        </w:rPr>
        <w:t>s</w:t>
      </w:r>
      <w:r w:rsidR="00B2011F">
        <w:rPr>
          <w:rFonts w:ascii="Calibri" w:eastAsia="Calibri" w:hAnsi="Calibri" w:cs="Calibri"/>
          <w:b/>
          <w:bCs/>
          <w:color w:val="000000" w:themeColor="text1"/>
        </w:rPr>
        <w:t xml:space="preserve"> </w:t>
      </w:r>
      <w:r w:rsidR="00AA0DFF">
        <w:rPr>
          <w:rFonts w:ascii="Calibri" w:eastAsia="Calibri" w:hAnsi="Calibri" w:cs="Calibri"/>
          <w:b/>
          <w:bCs/>
          <w:color w:val="000000" w:themeColor="text1"/>
        </w:rPr>
        <w:t>par</w:t>
      </w:r>
      <w:r w:rsidRPr="0173A67F">
        <w:rPr>
          <w:rFonts w:ascii="Calibri" w:eastAsia="Calibri" w:hAnsi="Calibri" w:cs="Calibri"/>
          <w:b/>
          <w:bCs/>
          <w:color w:val="000000" w:themeColor="text1"/>
        </w:rPr>
        <w:t xml:space="preserve"> OCP </w:t>
      </w:r>
      <w:proofErr w:type="spellStart"/>
      <w:r w:rsidRPr="0173A67F">
        <w:rPr>
          <w:rFonts w:ascii="Calibri" w:eastAsia="Calibri" w:hAnsi="Calibri" w:cs="Calibri"/>
          <w:b/>
          <w:bCs/>
          <w:color w:val="000000" w:themeColor="text1"/>
        </w:rPr>
        <w:t>Africa</w:t>
      </w:r>
      <w:proofErr w:type="spellEnd"/>
      <w:r w:rsidR="00AA0DFF">
        <w:rPr>
          <w:rFonts w:ascii="Calibri" w:eastAsia="Calibri" w:hAnsi="Calibri" w:cs="Calibri"/>
          <w:b/>
          <w:bCs/>
          <w:color w:val="000000" w:themeColor="text1"/>
        </w:rPr>
        <w:t xml:space="preserve"> ? </w:t>
      </w:r>
      <w:r w:rsidR="00FE1AB6" w:rsidRPr="00E63466">
        <w:rPr>
          <w:rFonts w:ascii="Calibri" w:eastAsia="Calibri" w:hAnsi="Calibri" w:cs="Calibri"/>
          <w:color w:val="000000" w:themeColor="text1"/>
        </w:rPr>
        <w:t xml:space="preserve">Une étude de benchmark </w:t>
      </w:r>
      <w:r w:rsidR="00FE1AB6" w:rsidRPr="00E63466">
        <w:rPr>
          <w:rFonts w:ascii="Calibri" w:eastAsia="Calibri" w:hAnsi="Calibri" w:cs="Calibri"/>
          <w:color w:val="000000" w:themeColor="text1"/>
          <w:u w:val="single"/>
        </w:rPr>
        <w:t>interne</w:t>
      </w:r>
      <w:r w:rsidR="00FE1AB6" w:rsidRPr="00E63466">
        <w:rPr>
          <w:rFonts w:ascii="Calibri" w:eastAsia="Calibri" w:hAnsi="Calibri" w:cs="Calibri"/>
          <w:color w:val="000000" w:themeColor="text1"/>
        </w:rPr>
        <w:t xml:space="preserve"> sera initié</w:t>
      </w:r>
      <w:r w:rsidR="00C052FD" w:rsidRPr="00E63466">
        <w:rPr>
          <w:rFonts w:ascii="Calibri" w:eastAsia="Calibri" w:hAnsi="Calibri" w:cs="Calibri"/>
          <w:color w:val="000000" w:themeColor="text1"/>
        </w:rPr>
        <w:t>e</w:t>
      </w:r>
      <w:r w:rsidR="00FE1AB6" w:rsidRPr="00E63466">
        <w:rPr>
          <w:rFonts w:ascii="Calibri" w:eastAsia="Calibri" w:hAnsi="Calibri" w:cs="Calibri"/>
          <w:color w:val="000000" w:themeColor="text1"/>
        </w:rPr>
        <w:t xml:space="preserve"> afin d’étudier les initiatives et les projets </w:t>
      </w:r>
      <w:r w:rsidR="00566C28" w:rsidRPr="00E63466">
        <w:rPr>
          <w:rFonts w:ascii="Calibri" w:eastAsia="Calibri" w:hAnsi="Calibri" w:cs="Calibri"/>
          <w:color w:val="000000" w:themeColor="text1"/>
        </w:rPr>
        <w:t>passés</w:t>
      </w:r>
      <w:r w:rsidR="00C02CDB" w:rsidRPr="00E63466">
        <w:rPr>
          <w:rFonts w:ascii="Calibri" w:eastAsia="Calibri" w:hAnsi="Calibri" w:cs="Calibri"/>
          <w:color w:val="000000" w:themeColor="text1"/>
        </w:rPr>
        <w:t xml:space="preserve"> (</w:t>
      </w:r>
      <w:r w:rsidR="00EF18C1" w:rsidRPr="00E63466">
        <w:rPr>
          <w:rFonts w:ascii="Calibri" w:eastAsia="Calibri" w:hAnsi="Calibri" w:cs="Calibri"/>
          <w:color w:val="000000" w:themeColor="text1"/>
        </w:rPr>
        <w:t xml:space="preserve">à titre indicatif </w:t>
      </w:r>
      <w:r w:rsidR="008D2EA3" w:rsidRPr="00E63466">
        <w:rPr>
          <w:rFonts w:ascii="Calibri" w:eastAsia="Calibri" w:hAnsi="Calibri" w:cs="Calibri"/>
          <w:color w:val="000000" w:themeColor="text1"/>
        </w:rPr>
        <w:t>« </w:t>
      </w:r>
      <w:r w:rsidRPr="00E63466">
        <w:rPr>
          <w:rFonts w:ascii="Calibri" w:eastAsia="Calibri" w:hAnsi="Calibri" w:cs="Calibri"/>
          <w:color w:val="000000" w:themeColor="text1"/>
        </w:rPr>
        <w:t xml:space="preserve">Farmer </w:t>
      </w:r>
      <w:r w:rsidR="2BACF9B9" w:rsidRPr="3E5E4B91">
        <w:rPr>
          <w:rFonts w:ascii="Calibri" w:eastAsia="Calibri" w:hAnsi="Calibri" w:cs="Calibri"/>
          <w:color w:val="000000" w:themeColor="text1"/>
        </w:rPr>
        <w:t>Analytics</w:t>
      </w:r>
      <w:r w:rsidR="00C02CDB" w:rsidRPr="00E63466">
        <w:rPr>
          <w:rFonts w:ascii="Calibri" w:eastAsia="Calibri" w:hAnsi="Calibri" w:cs="Calibri"/>
          <w:color w:val="000000" w:themeColor="text1"/>
        </w:rPr>
        <w:t> »</w:t>
      </w:r>
      <w:r w:rsidRPr="00E63466">
        <w:rPr>
          <w:rFonts w:ascii="Calibri" w:eastAsia="Calibri" w:hAnsi="Calibri" w:cs="Calibri"/>
          <w:color w:val="000000" w:themeColor="text1"/>
        </w:rPr>
        <w:t xml:space="preserve"> (sur </w:t>
      </w:r>
      <w:r w:rsidR="000245B7" w:rsidRPr="00E63466">
        <w:rPr>
          <w:rFonts w:ascii="Calibri" w:eastAsia="Calibri" w:hAnsi="Calibri" w:cs="Calibri"/>
          <w:color w:val="000000" w:themeColor="text1"/>
        </w:rPr>
        <w:t>T</w:t>
      </w:r>
      <w:r w:rsidRPr="00E63466">
        <w:rPr>
          <w:rFonts w:ascii="Calibri" w:eastAsia="Calibri" w:hAnsi="Calibri" w:cs="Calibri"/>
          <w:color w:val="000000" w:themeColor="text1"/>
        </w:rPr>
        <w:t>ableau</w:t>
      </w:r>
      <w:r w:rsidR="400F33EF" w:rsidRPr="3E5E4B91">
        <w:rPr>
          <w:rFonts w:ascii="Calibri" w:eastAsia="Calibri" w:hAnsi="Calibri" w:cs="Calibri"/>
          <w:color w:val="000000" w:themeColor="text1"/>
        </w:rPr>
        <w:t>))</w:t>
      </w:r>
      <w:r w:rsidR="008D2EA3" w:rsidRPr="00E63466">
        <w:rPr>
          <w:rFonts w:ascii="Calibri" w:eastAsia="Calibri" w:hAnsi="Calibri" w:cs="Calibri"/>
          <w:color w:val="000000" w:themeColor="text1"/>
        </w:rPr>
        <w:t> </w:t>
      </w:r>
      <w:r w:rsidR="000245B7" w:rsidRPr="00E63466">
        <w:rPr>
          <w:rFonts w:ascii="Calibri" w:eastAsia="Calibri" w:hAnsi="Calibri" w:cs="Calibri"/>
          <w:color w:val="000000" w:themeColor="text1"/>
        </w:rPr>
        <w:t>afin d’</w:t>
      </w:r>
      <w:r w:rsidR="006C141E" w:rsidRPr="00E63466">
        <w:rPr>
          <w:rFonts w:ascii="Calibri" w:eastAsia="Calibri" w:hAnsi="Calibri" w:cs="Calibri"/>
          <w:color w:val="000000" w:themeColor="text1"/>
        </w:rPr>
        <w:t xml:space="preserve">élucider les </w:t>
      </w:r>
      <w:r w:rsidRPr="00E63466">
        <w:rPr>
          <w:rFonts w:ascii="Calibri" w:eastAsia="Calibri" w:hAnsi="Calibri" w:cs="Calibri"/>
          <w:color w:val="000000" w:themeColor="text1"/>
        </w:rPr>
        <w:t xml:space="preserve">améliorations </w:t>
      </w:r>
      <w:r w:rsidR="006C141E" w:rsidRPr="00E63466">
        <w:rPr>
          <w:rFonts w:ascii="Calibri" w:eastAsia="Calibri" w:hAnsi="Calibri" w:cs="Calibri"/>
          <w:color w:val="000000" w:themeColor="text1"/>
        </w:rPr>
        <w:t xml:space="preserve">et la </w:t>
      </w:r>
      <w:r w:rsidRPr="00E63466">
        <w:rPr>
          <w:rFonts w:ascii="Calibri" w:eastAsia="Calibri" w:hAnsi="Calibri" w:cs="Calibri"/>
          <w:color w:val="000000" w:themeColor="text1"/>
        </w:rPr>
        <w:t xml:space="preserve">valeur ajoutée à </w:t>
      </w:r>
      <w:r w:rsidR="00682D52" w:rsidRPr="00E63466">
        <w:rPr>
          <w:rFonts w:ascii="Calibri" w:eastAsia="Calibri" w:hAnsi="Calibri" w:cs="Calibri"/>
          <w:color w:val="000000" w:themeColor="text1"/>
        </w:rPr>
        <w:t xml:space="preserve">apporter. </w:t>
      </w:r>
    </w:p>
    <w:p w14:paraId="0A1ED94A" w14:textId="1665972A" w:rsidR="00F46764" w:rsidRPr="00F46764" w:rsidRDefault="0070658E" w:rsidP="00F46764">
      <w:pPr>
        <w:pStyle w:val="Heading1"/>
      </w:pPr>
      <w:r w:rsidRPr="002421C2">
        <w:t xml:space="preserve">KPIs potentiels </w:t>
      </w:r>
      <w:r>
        <w:t xml:space="preserve">et </w:t>
      </w:r>
      <w:r w:rsidR="002421C2" w:rsidRPr="002421C2">
        <w:t xml:space="preserve">Sources de </w:t>
      </w:r>
      <w:r>
        <w:t>D</w:t>
      </w:r>
      <w:r w:rsidR="002421C2" w:rsidRPr="002421C2">
        <w:t xml:space="preserve">onnées </w:t>
      </w:r>
    </w:p>
    <w:p w14:paraId="36513D5A" w14:textId="66A995C9" w:rsidR="00F8141C" w:rsidRDefault="00D04489" w:rsidP="00744518">
      <w:pPr>
        <w:jc w:val="both"/>
        <w:rPr>
          <w:i/>
          <w:iCs/>
        </w:rPr>
      </w:pPr>
      <w:r>
        <w:rPr>
          <w:i/>
          <w:iCs/>
        </w:rPr>
        <w:t xml:space="preserve">A travers </w:t>
      </w:r>
      <w:r w:rsidR="00F8141C" w:rsidRPr="00322E6D">
        <w:rPr>
          <w:i/>
          <w:iCs/>
        </w:rPr>
        <w:t>cette section</w:t>
      </w:r>
      <w:r>
        <w:rPr>
          <w:i/>
          <w:iCs/>
        </w:rPr>
        <w:t>, nous présentons</w:t>
      </w:r>
      <w:r w:rsidR="00F8141C" w:rsidRPr="00322E6D">
        <w:rPr>
          <w:i/>
          <w:iCs/>
        </w:rPr>
        <w:t xml:space="preserve"> une </w:t>
      </w:r>
      <w:r w:rsidR="00F8141C" w:rsidRPr="00574BB1">
        <w:rPr>
          <w:b/>
          <w:bCs/>
          <w:i/>
          <w:iCs/>
        </w:rPr>
        <w:t>première</w:t>
      </w:r>
      <w:r w:rsidR="00F8141C" w:rsidRPr="00322E6D">
        <w:rPr>
          <w:i/>
          <w:iCs/>
        </w:rPr>
        <w:t xml:space="preserve"> liste</w:t>
      </w:r>
      <w:r w:rsidR="009B3248">
        <w:rPr>
          <w:i/>
          <w:iCs/>
        </w:rPr>
        <w:t xml:space="preserve"> </w:t>
      </w:r>
      <w:r w:rsidR="009B3248" w:rsidRPr="009B3248">
        <w:rPr>
          <w:b/>
          <w:bCs/>
          <w:i/>
          <w:iCs/>
        </w:rPr>
        <w:t>non exhaustive</w:t>
      </w:r>
      <w:r w:rsidR="00F8141C" w:rsidRPr="00322E6D">
        <w:rPr>
          <w:i/>
          <w:iCs/>
        </w:rPr>
        <w:t xml:space="preserve"> d</w:t>
      </w:r>
      <w:r w:rsidR="00F8141C">
        <w:rPr>
          <w:i/>
          <w:iCs/>
        </w:rPr>
        <w:t>es</w:t>
      </w:r>
      <w:r w:rsidR="00F8141C" w:rsidRPr="00322E6D">
        <w:rPr>
          <w:i/>
          <w:iCs/>
        </w:rPr>
        <w:t xml:space="preserve"> thématiques</w:t>
      </w:r>
      <w:r w:rsidR="002421C2">
        <w:rPr>
          <w:i/>
          <w:iCs/>
        </w:rPr>
        <w:t xml:space="preserve"> de </w:t>
      </w:r>
      <w:r w:rsidR="00F8141C" w:rsidRPr="00322E6D">
        <w:rPr>
          <w:i/>
          <w:iCs/>
        </w:rPr>
        <w:t xml:space="preserve">données, </w:t>
      </w:r>
      <w:r w:rsidR="00AA2780">
        <w:rPr>
          <w:i/>
          <w:iCs/>
        </w:rPr>
        <w:t xml:space="preserve">les </w:t>
      </w:r>
      <w:r w:rsidR="00F8141C" w:rsidRPr="00322E6D">
        <w:rPr>
          <w:i/>
          <w:iCs/>
        </w:rPr>
        <w:t>KP</w:t>
      </w:r>
      <w:r w:rsidR="00555CB4">
        <w:rPr>
          <w:i/>
          <w:iCs/>
        </w:rPr>
        <w:t>I</w:t>
      </w:r>
      <w:r w:rsidR="00F8141C" w:rsidRPr="00322E6D">
        <w:rPr>
          <w:i/>
          <w:iCs/>
        </w:rPr>
        <w:t>s</w:t>
      </w:r>
      <w:r w:rsidR="00510EB6">
        <w:rPr>
          <w:i/>
          <w:iCs/>
        </w:rPr>
        <w:t xml:space="preserve"> pertinents</w:t>
      </w:r>
      <w:r w:rsidR="00F8141C">
        <w:rPr>
          <w:i/>
          <w:iCs/>
        </w:rPr>
        <w:t>,</w:t>
      </w:r>
      <w:r w:rsidR="00510EB6">
        <w:rPr>
          <w:i/>
          <w:iCs/>
        </w:rPr>
        <w:t xml:space="preserve"> la</w:t>
      </w:r>
      <w:r w:rsidR="00F8141C">
        <w:rPr>
          <w:i/>
          <w:iCs/>
        </w:rPr>
        <w:t xml:space="preserve"> granularité des données</w:t>
      </w:r>
      <w:r w:rsidR="00F8141C" w:rsidRPr="00322E6D">
        <w:rPr>
          <w:i/>
          <w:iCs/>
        </w:rPr>
        <w:t xml:space="preserve"> </w:t>
      </w:r>
      <w:r w:rsidR="00DD376F">
        <w:rPr>
          <w:i/>
          <w:iCs/>
        </w:rPr>
        <w:t xml:space="preserve">ainsi que </w:t>
      </w:r>
      <w:r w:rsidR="00F8141C" w:rsidRPr="00322E6D">
        <w:rPr>
          <w:i/>
          <w:iCs/>
        </w:rPr>
        <w:t xml:space="preserve">les sources de données </w:t>
      </w:r>
      <w:r w:rsidR="00DD376F">
        <w:rPr>
          <w:i/>
          <w:iCs/>
        </w:rPr>
        <w:t>fiables</w:t>
      </w:r>
      <w:r w:rsidR="00574BB1">
        <w:rPr>
          <w:i/>
          <w:iCs/>
        </w:rPr>
        <w:t xml:space="preserve"> à exploiter durant la </w:t>
      </w:r>
      <w:r w:rsidR="00574BB1" w:rsidRPr="00574BB1">
        <w:rPr>
          <w:b/>
          <w:bCs/>
          <w:i/>
          <w:iCs/>
        </w:rPr>
        <w:t>phase 1</w:t>
      </w:r>
      <w:r w:rsidR="00574BB1">
        <w:rPr>
          <w:i/>
          <w:iCs/>
        </w:rPr>
        <w:t xml:space="preserve"> du projet</w:t>
      </w:r>
      <w:r w:rsidR="00F8141C" w:rsidRPr="00322E6D">
        <w:rPr>
          <w:i/>
          <w:iCs/>
        </w:rPr>
        <w:t xml:space="preserve">. </w:t>
      </w:r>
      <w:r w:rsidR="007B1399">
        <w:rPr>
          <w:i/>
          <w:iCs/>
        </w:rPr>
        <w:t xml:space="preserve">Ce choix est </w:t>
      </w:r>
      <w:r w:rsidR="002B11B6">
        <w:rPr>
          <w:i/>
          <w:iCs/>
        </w:rPr>
        <w:t>justifié par</w:t>
      </w:r>
      <w:r w:rsidR="00317660">
        <w:rPr>
          <w:i/>
          <w:iCs/>
        </w:rPr>
        <w:t xml:space="preserve"> </w:t>
      </w:r>
      <w:r w:rsidR="002B11B6">
        <w:rPr>
          <w:i/>
          <w:iCs/>
        </w:rPr>
        <w:t xml:space="preserve">la fiabilité des </w:t>
      </w:r>
      <w:r w:rsidR="00317660">
        <w:rPr>
          <w:i/>
          <w:iCs/>
        </w:rPr>
        <w:t>sources</w:t>
      </w:r>
      <w:r w:rsidR="00744518">
        <w:rPr>
          <w:i/>
          <w:iCs/>
        </w:rPr>
        <w:t>, l</w:t>
      </w:r>
      <w:r w:rsidR="002B11B6">
        <w:rPr>
          <w:i/>
          <w:iCs/>
        </w:rPr>
        <w:t xml:space="preserve">e fait que les </w:t>
      </w:r>
      <w:r w:rsidR="00317660">
        <w:rPr>
          <w:i/>
          <w:iCs/>
        </w:rPr>
        <w:t>données so</w:t>
      </w:r>
      <w:r w:rsidR="00744518">
        <w:rPr>
          <w:i/>
          <w:iCs/>
        </w:rPr>
        <w:t>ie</w:t>
      </w:r>
      <w:r w:rsidR="00317660">
        <w:rPr>
          <w:i/>
          <w:iCs/>
        </w:rPr>
        <w:t>nt</w:t>
      </w:r>
      <w:r w:rsidR="00A67D54">
        <w:rPr>
          <w:i/>
          <w:iCs/>
        </w:rPr>
        <w:t xml:space="preserve"> exploitables</w:t>
      </w:r>
      <w:r w:rsidR="007F407F">
        <w:rPr>
          <w:i/>
          <w:iCs/>
        </w:rPr>
        <w:t xml:space="preserve"> et les licences </w:t>
      </w:r>
      <w:r w:rsidR="00744518">
        <w:rPr>
          <w:i/>
          <w:iCs/>
        </w:rPr>
        <w:t xml:space="preserve">d’utilisation </w:t>
      </w:r>
      <w:r w:rsidR="007F407F">
        <w:rPr>
          <w:i/>
          <w:iCs/>
        </w:rPr>
        <w:t xml:space="preserve">bien explicites. </w:t>
      </w:r>
    </w:p>
    <w:p w14:paraId="027812E3" w14:textId="4BCCF2C4" w:rsidR="000C0BB3" w:rsidRPr="00AD1B69" w:rsidRDefault="000C0BB3" w:rsidP="000C0BB3">
      <w:pPr>
        <w:pStyle w:val="ListParagraph"/>
        <w:numPr>
          <w:ilvl w:val="0"/>
          <w:numId w:val="22"/>
        </w:numPr>
        <w:rPr>
          <w:b/>
          <w:bCs/>
        </w:rPr>
      </w:pPr>
      <w:r>
        <w:rPr>
          <w:b/>
          <w:bCs/>
        </w:rPr>
        <w:t>Méthodologie</w:t>
      </w:r>
    </w:p>
    <w:p w14:paraId="6180155A" w14:textId="1856710B" w:rsidR="00463738" w:rsidRDefault="00DB4AC2" w:rsidP="002C08BD">
      <w:pPr>
        <w:jc w:val="both"/>
        <w:rPr>
          <w:rFonts w:eastAsia="Times New Roman"/>
        </w:rPr>
      </w:pPr>
      <w:r>
        <w:rPr>
          <w:rFonts w:eastAsia="Times New Roman"/>
        </w:rPr>
        <w:t xml:space="preserve">Le calcul des KPIs business est un processus </w:t>
      </w:r>
      <w:r w:rsidR="007109F5">
        <w:rPr>
          <w:rFonts w:eastAsia="Times New Roman"/>
        </w:rPr>
        <w:t>à fiabiliser</w:t>
      </w:r>
      <w:r w:rsidR="005F19E2">
        <w:rPr>
          <w:rFonts w:eastAsia="Times New Roman"/>
        </w:rPr>
        <w:t xml:space="preserve"> en interne, en impliquant</w:t>
      </w:r>
      <w:r w:rsidR="00B57232">
        <w:rPr>
          <w:rFonts w:eastAsia="Times New Roman"/>
        </w:rPr>
        <w:t xml:space="preserve"> </w:t>
      </w:r>
      <w:r w:rsidR="005F19E2">
        <w:rPr>
          <w:rFonts w:eastAsia="Times New Roman"/>
        </w:rPr>
        <w:t xml:space="preserve">les </w:t>
      </w:r>
      <w:r w:rsidR="0087212E">
        <w:rPr>
          <w:rFonts w:eastAsia="Times New Roman"/>
        </w:rPr>
        <w:t>partie</w:t>
      </w:r>
      <w:r w:rsidR="005F19E2">
        <w:rPr>
          <w:rFonts w:eastAsia="Times New Roman"/>
        </w:rPr>
        <w:t>s</w:t>
      </w:r>
      <w:r w:rsidR="0087212E">
        <w:rPr>
          <w:rFonts w:eastAsia="Times New Roman"/>
        </w:rPr>
        <w:t xml:space="preserve"> prenante</w:t>
      </w:r>
      <w:r w:rsidR="005F19E2">
        <w:rPr>
          <w:rFonts w:eastAsia="Times New Roman"/>
        </w:rPr>
        <w:t>s</w:t>
      </w:r>
      <w:r w:rsidR="006B35ED">
        <w:rPr>
          <w:rFonts w:eastAsia="Times New Roman"/>
        </w:rPr>
        <w:t xml:space="preserve"> eu égard à leur connaissance et interactions avec les</w:t>
      </w:r>
      <w:r w:rsidR="00553F3A">
        <w:rPr>
          <w:rFonts w:eastAsia="Times New Roman"/>
        </w:rPr>
        <w:t xml:space="preserve"> différents</w:t>
      </w:r>
      <w:r w:rsidR="006B35ED">
        <w:rPr>
          <w:rFonts w:eastAsia="Times New Roman"/>
        </w:rPr>
        <w:t xml:space="preserve"> maillons de la chaîne</w:t>
      </w:r>
      <w:r w:rsidR="002D5700">
        <w:rPr>
          <w:rFonts w:eastAsia="Times New Roman"/>
        </w:rPr>
        <w:t xml:space="preserve"> de valeur</w:t>
      </w:r>
      <w:r w:rsidR="00D669B0">
        <w:rPr>
          <w:rFonts w:eastAsia="Times New Roman"/>
        </w:rPr>
        <w:t xml:space="preserve"> de bout en bout. </w:t>
      </w:r>
      <w:r w:rsidR="00553F3A">
        <w:rPr>
          <w:rFonts w:eastAsia="Times New Roman"/>
        </w:rPr>
        <w:t xml:space="preserve"> Chaque sous</w:t>
      </w:r>
      <w:r w:rsidR="00A13EC1">
        <w:rPr>
          <w:rFonts w:eastAsia="Times New Roman"/>
        </w:rPr>
        <w:t xml:space="preserve">-groupe de travail sera </w:t>
      </w:r>
      <w:r w:rsidR="00A90683">
        <w:rPr>
          <w:rFonts w:eastAsia="Times New Roman"/>
        </w:rPr>
        <w:t xml:space="preserve">impliqué dans le </w:t>
      </w:r>
      <w:r w:rsidR="006103CF">
        <w:rPr>
          <w:rFonts w:eastAsia="Times New Roman"/>
        </w:rPr>
        <w:t xml:space="preserve">processus de production </w:t>
      </w:r>
      <w:r w:rsidR="00992838">
        <w:rPr>
          <w:rFonts w:eastAsia="Times New Roman"/>
        </w:rPr>
        <w:t>de</w:t>
      </w:r>
      <w:r w:rsidR="00555CB4">
        <w:rPr>
          <w:rFonts w:eastAsia="Times New Roman"/>
        </w:rPr>
        <w:t xml:space="preserve">s KPIs </w:t>
      </w:r>
      <w:r w:rsidR="00D074E0">
        <w:rPr>
          <w:rFonts w:eastAsia="Times New Roman"/>
        </w:rPr>
        <w:t>et d’en</w:t>
      </w:r>
      <w:r w:rsidR="007B4463">
        <w:rPr>
          <w:rFonts w:eastAsia="Times New Roman"/>
        </w:rPr>
        <w:t xml:space="preserve"> assurer la qualité. </w:t>
      </w:r>
      <w:r w:rsidR="00630958">
        <w:rPr>
          <w:rFonts w:eastAsia="Times New Roman"/>
        </w:rPr>
        <w:t xml:space="preserve">A titre indicatif : </w:t>
      </w:r>
    </w:p>
    <w:p w14:paraId="0596E82C" w14:textId="311B63F7" w:rsidR="009C2359" w:rsidRDefault="0087212E" w:rsidP="002D298D">
      <w:pPr>
        <w:pStyle w:val="ListParagraph"/>
        <w:numPr>
          <w:ilvl w:val="0"/>
          <w:numId w:val="23"/>
        </w:numPr>
        <w:jc w:val="both"/>
        <w:rPr>
          <w:rFonts w:eastAsia="Times New Roman"/>
        </w:rPr>
      </w:pPr>
      <w:r w:rsidRPr="00D669B0">
        <w:rPr>
          <w:rFonts w:eastAsia="Times New Roman"/>
        </w:rPr>
        <w:t>Le département de la R&amp;D et de l'agronomie vise à développer des engrais efficaces et respectueux de l'environnement, en se basant sur les besoins des sols et des cultures</w:t>
      </w:r>
    </w:p>
    <w:p w14:paraId="624357E2" w14:textId="77777777" w:rsidR="001359D5" w:rsidRDefault="0087212E" w:rsidP="002D298D">
      <w:pPr>
        <w:pStyle w:val="ListParagraph"/>
        <w:numPr>
          <w:ilvl w:val="0"/>
          <w:numId w:val="23"/>
        </w:numPr>
        <w:jc w:val="both"/>
        <w:rPr>
          <w:rFonts w:eastAsia="Times New Roman"/>
        </w:rPr>
      </w:pPr>
      <w:r w:rsidRPr="009C2359">
        <w:rPr>
          <w:rFonts w:eastAsia="Times New Roman"/>
        </w:rPr>
        <w:t>Le hub fermier a pour objectif de faciliter l'accès et la logistique de distribution des engrais/inputs agricoles aux fermiers de manière efficace.</w:t>
      </w:r>
    </w:p>
    <w:p w14:paraId="034FEE15" w14:textId="77777777" w:rsidR="00333025" w:rsidRDefault="0087212E" w:rsidP="002D298D">
      <w:pPr>
        <w:pStyle w:val="ListParagraph"/>
        <w:numPr>
          <w:ilvl w:val="0"/>
          <w:numId w:val="23"/>
        </w:numPr>
        <w:jc w:val="both"/>
        <w:rPr>
          <w:rFonts w:eastAsia="Times New Roman"/>
        </w:rPr>
      </w:pPr>
      <w:r w:rsidRPr="001359D5">
        <w:rPr>
          <w:rFonts w:eastAsia="Times New Roman"/>
        </w:rPr>
        <w:t xml:space="preserve">OSL, </w:t>
      </w:r>
      <w:proofErr w:type="spellStart"/>
      <w:r w:rsidRPr="001359D5">
        <w:rPr>
          <w:rFonts w:eastAsia="Times New Roman"/>
        </w:rPr>
        <w:t>AgB</w:t>
      </w:r>
      <w:proofErr w:type="spellEnd"/>
      <w:r w:rsidRPr="001359D5">
        <w:rPr>
          <w:rFonts w:eastAsia="Times New Roman"/>
        </w:rPr>
        <w:t xml:space="preserve">, </w:t>
      </w:r>
      <w:proofErr w:type="spellStart"/>
      <w:r w:rsidRPr="001359D5">
        <w:rPr>
          <w:rFonts w:eastAsia="Times New Roman"/>
        </w:rPr>
        <w:t>Agripromoter</w:t>
      </w:r>
      <w:proofErr w:type="spellEnd"/>
      <w:r w:rsidRPr="001359D5">
        <w:rPr>
          <w:rFonts w:eastAsia="Times New Roman"/>
        </w:rPr>
        <w:t>/</w:t>
      </w:r>
      <w:proofErr w:type="spellStart"/>
      <w:r w:rsidRPr="001359D5">
        <w:rPr>
          <w:rFonts w:eastAsia="Times New Roman"/>
        </w:rPr>
        <w:t>Emay</w:t>
      </w:r>
      <w:proofErr w:type="spellEnd"/>
      <w:r w:rsidRPr="001359D5">
        <w:rPr>
          <w:rFonts w:eastAsia="Times New Roman"/>
        </w:rPr>
        <w:t>, en tant que dernier contact avec les utilisateurs finaux, s</w:t>
      </w:r>
      <w:r w:rsidR="009B3992">
        <w:rPr>
          <w:rFonts w:eastAsia="Times New Roman"/>
        </w:rPr>
        <w:t>’</w:t>
      </w:r>
      <w:r w:rsidRPr="001359D5">
        <w:rPr>
          <w:rFonts w:eastAsia="Times New Roman"/>
        </w:rPr>
        <w:t>efforce</w:t>
      </w:r>
      <w:r w:rsidR="009B3992">
        <w:rPr>
          <w:rFonts w:eastAsia="Times New Roman"/>
        </w:rPr>
        <w:t>nt</w:t>
      </w:r>
      <w:r w:rsidRPr="001359D5">
        <w:rPr>
          <w:rFonts w:eastAsia="Times New Roman"/>
        </w:rPr>
        <w:t xml:space="preserve"> de fournir des conseils et un soutien adéquats aux fermiers pour optimiser l'utilisation des engrais.</w:t>
      </w:r>
    </w:p>
    <w:p w14:paraId="6EF6CC34" w14:textId="79F1E1F6" w:rsidR="002D298D" w:rsidRPr="002D298D" w:rsidRDefault="0087212E" w:rsidP="002D298D">
      <w:pPr>
        <w:pStyle w:val="ListParagraph"/>
        <w:numPr>
          <w:ilvl w:val="0"/>
          <w:numId w:val="23"/>
        </w:numPr>
        <w:jc w:val="both"/>
        <w:rPr>
          <w:i/>
          <w:iCs/>
        </w:rPr>
      </w:pPr>
      <w:r w:rsidRPr="008D0924">
        <w:rPr>
          <w:rFonts w:eastAsia="Times New Roman"/>
        </w:rPr>
        <w:t xml:space="preserve">Les départements des achats, des ventes et du marketing ainsi que de la </w:t>
      </w:r>
      <w:proofErr w:type="spellStart"/>
      <w:r w:rsidRPr="008D0924">
        <w:rPr>
          <w:rFonts w:eastAsia="Times New Roman"/>
        </w:rPr>
        <w:t>supply</w:t>
      </w:r>
      <w:proofErr w:type="spellEnd"/>
      <w:r w:rsidRPr="008D0924">
        <w:rPr>
          <w:rFonts w:eastAsia="Times New Roman"/>
        </w:rPr>
        <w:t xml:space="preserve"> </w:t>
      </w:r>
      <w:proofErr w:type="spellStart"/>
      <w:r w:rsidRPr="008D0924">
        <w:rPr>
          <w:rFonts w:eastAsia="Times New Roman"/>
        </w:rPr>
        <w:t>chain</w:t>
      </w:r>
      <w:proofErr w:type="spellEnd"/>
      <w:r w:rsidRPr="008D0924">
        <w:rPr>
          <w:rFonts w:eastAsia="Times New Roman"/>
        </w:rPr>
        <w:t xml:space="preserve"> jouent un rôle crucial dans le processus d'acheminement des engrais aux fermiers. </w:t>
      </w:r>
    </w:p>
    <w:p w14:paraId="48CF09D7" w14:textId="1B25C469" w:rsidR="00F43793" w:rsidRPr="008B27BA" w:rsidRDefault="008B27BA" w:rsidP="008B27BA">
      <w:pPr>
        <w:rPr>
          <w:i/>
          <w:iCs/>
        </w:rPr>
      </w:pPr>
      <w:r>
        <w:rPr>
          <w:i/>
          <w:iCs/>
        </w:rPr>
        <w:br w:type="page"/>
      </w:r>
    </w:p>
    <w:p w14:paraId="63403C86" w14:textId="12A0AD81" w:rsidR="002D298D" w:rsidRDefault="002D298D" w:rsidP="002D298D">
      <w:pPr>
        <w:pStyle w:val="ListParagraph"/>
        <w:numPr>
          <w:ilvl w:val="0"/>
          <w:numId w:val="22"/>
        </w:numPr>
        <w:rPr>
          <w:b/>
          <w:bCs/>
        </w:rPr>
      </w:pPr>
      <w:r>
        <w:rPr>
          <w:b/>
          <w:bCs/>
        </w:rPr>
        <w:t>KPIs par thématique de données</w:t>
      </w:r>
    </w:p>
    <w:p w14:paraId="405BD062" w14:textId="77777777" w:rsidR="004C67B8" w:rsidRDefault="004C67B8" w:rsidP="004C67B8">
      <w:pPr>
        <w:pStyle w:val="ListParagraph"/>
        <w:ind w:left="360"/>
        <w:rPr>
          <w:b/>
          <w:bCs/>
        </w:rPr>
      </w:pPr>
    </w:p>
    <w:p w14:paraId="6413FD5F" w14:textId="712D5211" w:rsidR="004F7357" w:rsidRPr="00CD2465" w:rsidRDefault="00AC6097" w:rsidP="004F7357">
      <w:pPr>
        <w:pStyle w:val="ListParagraph"/>
        <w:numPr>
          <w:ilvl w:val="0"/>
          <w:numId w:val="30"/>
        </w:numPr>
        <w:spacing w:after="0" w:line="240" w:lineRule="auto"/>
        <w:contextualSpacing w:val="0"/>
        <w:jc w:val="both"/>
        <w:rPr>
          <w:rFonts w:eastAsia="Times New Roman"/>
        </w:rPr>
      </w:pPr>
      <w:r>
        <w:t>P</w:t>
      </w:r>
      <w:r w:rsidR="00996636">
        <w:t>réparer</w:t>
      </w:r>
      <w:r w:rsidR="0025165A">
        <w:t xml:space="preserve"> une</w:t>
      </w:r>
      <w:r w:rsidR="00996636">
        <w:t xml:space="preserve"> première</w:t>
      </w:r>
      <w:r w:rsidR="0025165A">
        <w:t xml:space="preserve"> liste des données à </w:t>
      </w:r>
      <w:r w:rsidR="000F16FA">
        <w:t xml:space="preserve">consolider et </w:t>
      </w:r>
      <w:r w:rsidR="0025165A">
        <w:t>visua</w:t>
      </w:r>
      <w:r w:rsidR="000F16FA">
        <w:t>liser. Chaque collaborateur, selon son rôle, propose</w:t>
      </w:r>
      <w:r w:rsidR="00472E34">
        <w:t>ra</w:t>
      </w:r>
      <w:r w:rsidR="000F16FA">
        <w:t xml:space="preserve"> un ensemble </w:t>
      </w:r>
      <w:r w:rsidR="00472E34">
        <w:t>d’indicateurs</w:t>
      </w:r>
      <w:r w:rsidR="00A13F93">
        <w:t xml:space="preserve"> </w:t>
      </w:r>
      <w:r w:rsidR="0011189A">
        <w:t>pertinents</w:t>
      </w:r>
      <w:r w:rsidR="00F20221">
        <w:t xml:space="preserve">, en phase avec </w:t>
      </w:r>
      <w:r w:rsidR="004F7357">
        <w:t xml:space="preserve">la vision de </w:t>
      </w:r>
      <w:proofErr w:type="spellStart"/>
      <w:r w:rsidR="004F7357">
        <w:t>Ssi</w:t>
      </w:r>
      <w:proofErr w:type="spellEnd"/>
      <w:r w:rsidR="004F7357">
        <w:t xml:space="preserve"> </w:t>
      </w:r>
      <w:proofErr w:type="spellStart"/>
      <w:r w:rsidR="004F7357">
        <w:t>Jamali</w:t>
      </w:r>
      <w:proofErr w:type="spellEnd"/>
      <w:r w:rsidR="004F7357">
        <w:t xml:space="preserve"> </w:t>
      </w:r>
      <w:r w:rsidR="004F7357" w:rsidRPr="004F7357">
        <w:rPr>
          <w:i/>
          <w:iCs/>
          <w:color w:val="AEAAAA" w:themeColor="background2" w:themeShade="BF"/>
        </w:rPr>
        <w:t>« </w:t>
      </w:r>
      <w:r w:rsidR="004F7357" w:rsidRPr="004F7357">
        <w:rPr>
          <w:rFonts w:eastAsia="Times New Roman"/>
          <w:i/>
          <w:iCs/>
          <w:color w:val="AEAAAA" w:themeColor="background2" w:themeShade="BF"/>
        </w:rPr>
        <w:t xml:space="preserve">outre le besoin de données et d’info Agri en Afrique et ce en temps réel – est aussi pour pouvoir centraliser une base de données regroupant notre </w:t>
      </w:r>
      <w:proofErr w:type="spellStart"/>
      <w:r w:rsidR="004F7357" w:rsidRPr="004F7357">
        <w:rPr>
          <w:rFonts w:eastAsia="Times New Roman"/>
          <w:i/>
          <w:iCs/>
          <w:color w:val="AEAAAA" w:themeColor="background2" w:themeShade="BF"/>
        </w:rPr>
        <w:t>Knowledge</w:t>
      </w:r>
      <w:proofErr w:type="spellEnd"/>
      <w:r w:rsidR="004F7357" w:rsidRPr="004F7357">
        <w:rPr>
          <w:rFonts w:eastAsia="Times New Roman"/>
          <w:i/>
          <w:iCs/>
          <w:color w:val="AEAAAA" w:themeColor="background2" w:themeShade="BF"/>
        </w:rPr>
        <w:t xml:space="preserve"> sur les fermiers Africains. Avouons qu’a date d’aujourd’hui, ce savoir-faire est éparpillé sur des laptops et des serveurs dans les 12 pays de présence + HQ. Je fais allusion à la data des OSL, </w:t>
      </w:r>
      <w:proofErr w:type="spellStart"/>
      <w:r w:rsidR="004F7357" w:rsidRPr="004F7357">
        <w:rPr>
          <w:rFonts w:eastAsia="Times New Roman"/>
          <w:i/>
          <w:iCs/>
          <w:color w:val="AEAAAA" w:themeColor="background2" w:themeShade="BF"/>
        </w:rPr>
        <w:t>Agribosster</w:t>
      </w:r>
      <w:proofErr w:type="spellEnd"/>
      <w:r w:rsidR="004F7357" w:rsidRPr="004F7357">
        <w:rPr>
          <w:rFonts w:eastAsia="Times New Roman"/>
          <w:i/>
          <w:iCs/>
          <w:color w:val="AEAAAA" w:themeColor="background2" w:themeShade="BF"/>
        </w:rPr>
        <w:t>, Farmer Hub, Partenaires, et je passe) »</w:t>
      </w:r>
    </w:p>
    <w:p w14:paraId="591E095D" w14:textId="77777777" w:rsidR="00CD2465" w:rsidRDefault="00CD2465" w:rsidP="00CD2465">
      <w:pPr>
        <w:pStyle w:val="ListParagraph"/>
        <w:spacing w:after="0" w:line="240" w:lineRule="auto"/>
        <w:contextualSpacing w:val="0"/>
        <w:jc w:val="both"/>
        <w:rPr>
          <w:rFonts w:eastAsia="Times New Roman"/>
        </w:rPr>
      </w:pPr>
    </w:p>
    <w:p w14:paraId="1AE19FD8" w14:textId="4D4E3B00" w:rsidR="00CD2465" w:rsidRPr="004C67B8" w:rsidRDefault="00CD2465" w:rsidP="00CD2465">
      <w:pPr>
        <w:pStyle w:val="ListParagraph"/>
        <w:numPr>
          <w:ilvl w:val="0"/>
          <w:numId w:val="30"/>
        </w:numPr>
      </w:pPr>
      <w:r w:rsidRPr="004C67B8">
        <w:t xml:space="preserve">Définir </w:t>
      </w:r>
      <w:r w:rsidRPr="00186995">
        <w:rPr>
          <w:color w:val="ED7D31" w:themeColor="accent2"/>
          <w:u w:val="single"/>
        </w:rPr>
        <w:t>l’ensemble des pays à documenter,</w:t>
      </w:r>
      <w:r w:rsidRPr="004C67B8">
        <w:t xml:space="preserve"> seuls les pays de présence ou tous les marchés ?  P= {Nigeria, Ethiopie, </w:t>
      </w:r>
      <w:proofErr w:type="spellStart"/>
      <w:r w:rsidRPr="004C67B8">
        <w:t>Gana</w:t>
      </w:r>
      <w:proofErr w:type="spellEnd"/>
      <w:r w:rsidRPr="004C67B8">
        <w:t xml:space="preserve">, </w:t>
      </w:r>
      <w:proofErr w:type="gramStart"/>
      <w:r w:rsidRPr="004C67B8">
        <w:t>Tanzanie, ….</w:t>
      </w:r>
      <w:proofErr w:type="gramEnd"/>
      <w:r w:rsidRPr="004C67B8">
        <w:t>.}</w:t>
      </w:r>
    </w:p>
    <w:p w14:paraId="3EFDA1AE" w14:textId="77777777" w:rsidR="007613EF" w:rsidRPr="004C67B8" w:rsidRDefault="007613EF" w:rsidP="007613EF">
      <w:pPr>
        <w:pStyle w:val="ListParagraph"/>
      </w:pPr>
    </w:p>
    <w:p w14:paraId="5505E596" w14:textId="0E72035C" w:rsidR="007613EF" w:rsidRPr="004C67B8" w:rsidRDefault="00C557AC" w:rsidP="00150044">
      <w:pPr>
        <w:pStyle w:val="ListParagraph"/>
        <w:numPr>
          <w:ilvl w:val="0"/>
          <w:numId w:val="30"/>
        </w:numPr>
      </w:pPr>
      <w:r w:rsidRPr="004C67B8">
        <w:t xml:space="preserve">Après l’étape d’identification des </w:t>
      </w:r>
      <w:proofErr w:type="spellStart"/>
      <w:r w:rsidRPr="004C67B8">
        <w:t>KPI’s</w:t>
      </w:r>
      <w:proofErr w:type="spellEnd"/>
      <w:r w:rsidR="00150044" w:rsidRPr="004C67B8">
        <w:t xml:space="preserve">, nous passerons à </w:t>
      </w:r>
      <w:r w:rsidR="00150044" w:rsidRPr="00186995">
        <w:rPr>
          <w:color w:val="ED7D31" w:themeColor="accent2"/>
          <w:u w:val="single"/>
        </w:rPr>
        <w:t>l’étape de p</w:t>
      </w:r>
      <w:r w:rsidR="007613EF" w:rsidRPr="00186995">
        <w:rPr>
          <w:color w:val="ED7D31" w:themeColor="accent2"/>
          <w:u w:val="single"/>
        </w:rPr>
        <w:t>réparation des données</w:t>
      </w:r>
      <w:r w:rsidR="00150044" w:rsidRPr="004C67B8">
        <w:t xml:space="preserve"> en moyennant </w:t>
      </w:r>
      <w:r w:rsidR="00186995">
        <w:t xml:space="preserve">un </w:t>
      </w:r>
      <w:r w:rsidR="00150044" w:rsidRPr="004C67B8">
        <w:t>f</w:t>
      </w:r>
      <w:r w:rsidR="007613EF" w:rsidRPr="004C67B8">
        <w:t xml:space="preserve">ichier Excel </w:t>
      </w:r>
      <w:r w:rsidR="002824A5" w:rsidRPr="004C67B8">
        <w:t xml:space="preserve">renseignant : </w:t>
      </w:r>
      <w:r w:rsidR="007613EF" w:rsidRPr="004C67B8">
        <w:t xml:space="preserve"> </w:t>
      </w:r>
    </w:p>
    <w:p w14:paraId="5E45A0AE" w14:textId="77777777" w:rsidR="007613EF" w:rsidRPr="004C67B8" w:rsidRDefault="007613EF" w:rsidP="007613EF">
      <w:pPr>
        <w:pStyle w:val="ListParagraph"/>
        <w:numPr>
          <w:ilvl w:val="0"/>
          <w:numId w:val="32"/>
        </w:numPr>
      </w:pPr>
      <w:r w:rsidRPr="004C67B8">
        <w:t>KPI index : comment l’appeler et l’écrire</w:t>
      </w:r>
    </w:p>
    <w:p w14:paraId="30321059" w14:textId="77777777" w:rsidR="007613EF" w:rsidRPr="004C67B8" w:rsidRDefault="007613EF" w:rsidP="007613EF">
      <w:pPr>
        <w:pStyle w:val="ListParagraph"/>
        <w:numPr>
          <w:ilvl w:val="0"/>
          <w:numId w:val="32"/>
        </w:numPr>
      </w:pPr>
      <w:r w:rsidRPr="004C67B8">
        <w:t xml:space="preserve">KPI </w:t>
      </w:r>
      <w:proofErr w:type="spellStart"/>
      <w:r w:rsidRPr="004C67B8">
        <w:t>Measure</w:t>
      </w:r>
      <w:proofErr w:type="spellEnd"/>
      <w:r w:rsidRPr="004C67B8">
        <w:t xml:space="preserve"> : décrire ce qu’on mesure </w:t>
      </w:r>
    </w:p>
    <w:p w14:paraId="0BA9F7B5" w14:textId="77777777" w:rsidR="007613EF" w:rsidRPr="004C67B8" w:rsidRDefault="007613EF" w:rsidP="007613EF">
      <w:pPr>
        <w:pStyle w:val="ListParagraph"/>
        <w:numPr>
          <w:ilvl w:val="0"/>
          <w:numId w:val="32"/>
        </w:numPr>
      </w:pPr>
      <w:proofErr w:type="spellStart"/>
      <w:r w:rsidRPr="004C67B8">
        <w:t>Department</w:t>
      </w:r>
      <w:proofErr w:type="spellEnd"/>
      <w:r w:rsidRPr="004C67B8">
        <w:t xml:space="preserve"> source : le département utilisant ou produisant le KPI</w:t>
      </w:r>
    </w:p>
    <w:p w14:paraId="12909846" w14:textId="77777777" w:rsidR="007613EF" w:rsidRPr="004C67B8" w:rsidRDefault="007613EF" w:rsidP="007613EF">
      <w:pPr>
        <w:pStyle w:val="ListParagraph"/>
        <w:numPr>
          <w:ilvl w:val="0"/>
          <w:numId w:val="32"/>
        </w:numPr>
      </w:pPr>
      <w:r w:rsidRPr="004C67B8">
        <w:t>Data source(s) : les sources utilisées pour le calcul du KPI</w:t>
      </w:r>
    </w:p>
    <w:p w14:paraId="502E6DC6" w14:textId="77777777" w:rsidR="007613EF" w:rsidRPr="004C67B8" w:rsidRDefault="007613EF" w:rsidP="007613EF">
      <w:pPr>
        <w:pStyle w:val="ListParagraph"/>
        <w:numPr>
          <w:ilvl w:val="0"/>
          <w:numId w:val="32"/>
        </w:numPr>
      </w:pPr>
      <w:r w:rsidRPr="004C67B8">
        <w:t xml:space="preserve">KPI Frequency : How </w:t>
      </w:r>
      <w:proofErr w:type="spellStart"/>
      <w:r w:rsidRPr="004C67B8">
        <w:t>often</w:t>
      </w:r>
      <w:proofErr w:type="spellEnd"/>
      <w:r w:rsidRPr="004C67B8">
        <w:t xml:space="preserve"> to pull data </w:t>
      </w:r>
      <w:proofErr w:type="spellStart"/>
      <w:r w:rsidRPr="004C67B8">
        <w:t>from</w:t>
      </w:r>
      <w:proofErr w:type="spellEnd"/>
      <w:r w:rsidRPr="004C67B8">
        <w:t xml:space="preserve"> data source to </w:t>
      </w:r>
      <w:proofErr w:type="spellStart"/>
      <w:r w:rsidRPr="004C67B8">
        <w:t>review</w:t>
      </w:r>
      <w:proofErr w:type="spellEnd"/>
      <w:r w:rsidRPr="004C67B8">
        <w:t xml:space="preserve"> the KPI </w:t>
      </w:r>
    </w:p>
    <w:p w14:paraId="2036358D" w14:textId="77777777" w:rsidR="007613EF" w:rsidRPr="004C67B8" w:rsidRDefault="007613EF" w:rsidP="007613EF">
      <w:pPr>
        <w:pStyle w:val="ListParagraph"/>
        <w:numPr>
          <w:ilvl w:val="0"/>
          <w:numId w:val="32"/>
        </w:numPr>
      </w:pPr>
      <w:r w:rsidRPr="004C67B8">
        <w:t xml:space="preserve">KPI Target : if </w:t>
      </w:r>
      <w:proofErr w:type="spellStart"/>
      <w:r w:rsidRPr="004C67B8">
        <w:t>it</w:t>
      </w:r>
      <w:proofErr w:type="spellEnd"/>
      <w:r w:rsidRPr="004C67B8">
        <w:t xml:space="preserve"> </w:t>
      </w:r>
      <w:proofErr w:type="spellStart"/>
      <w:r w:rsidRPr="004C67B8">
        <w:t>exists</w:t>
      </w:r>
      <w:proofErr w:type="spellEnd"/>
      <w:r w:rsidRPr="004C67B8">
        <w:t>… (</w:t>
      </w:r>
      <w:proofErr w:type="spellStart"/>
      <w:r w:rsidRPr="004C67B8">
        <w:t>previous</w:t>
      </w:r>
      <w:proofErr w:type="spellEnd"/>
      <w:r w:rsidRPr="004C67B8">
        <w:t xml:space="preserve"> </w:t>
      </w:r>
      <w:proofErr w:type="spellStart"/>
      <w:r w:rsidRPr="004C67B8">
        <w:t>year</w:t>
      </w:r>
      <w:proofErr w:type="spellEnd"/>
      <w:r w:rsidRPr="004C67B8">
        <w:t xml:space="preserve">, </w:t>
      </w:r>
      <w:proofErr w:type="spellStart"/>
      <w:proofErr w:type="gramStart"/>
      <w:r w:rsidRPr="004C67B8">
        <w:t>month</w:t>
      </w:r>
      <w:proofErr w:type="spellEnd"/>
      <w:r w:rsidRPr="004C67B8">
        <w:t>….</w:t>
      </w:r>
      <w:proofErr w:type="gramEnd"/>
      <w:r w:rsidRPr="004C67B8">
        <w:t xml:space="preserve">) </w:t>
      </w:r>
    </w:p>
    <w:p w14:paraId="00C10B81" w14:textId="6DEC1035" w:rsidR="00F8141C" w:rsidRPr="00EE1703" w:rsidRDefault="00F8141C" w:rsidP="00EE1703">
      <w:pPr>
        <w:rPr>
          <w:b/>
          <w:bCs/>
        </w:rPr>
      </w:pPr>
    </w:p>
    <w:p w14:paraId="08E3041F" w14:textId="1693E76E" w:rsidR="00F8141C" w:rsidRDefault="00B65242" w:rsidP="00F8141C">
      <w:pPr>
        <w:pStyle w:val="ListParagraph"/>
        <w:numPr>
          <w:ilvl w:val="1"/>
          <w:numId w:val="14"/>
        </w:numPr>
        <w:rPr>
          <w:b/>
          <w:bCs/>
        </w:rPr>
      </w:pPr>
      <w:r>
        <w:rPr>
          <w:b/>
          <w:bCs/>
        </w:rPr>
        <w:t xml:space="preserve">Classe des </w:t>
      </w:r>
      <w:r w:rsidR="00F8141C" w:rsidRPr="00EE1703">
        <w:rPr>
          <w:b/>
          <w:bCs/>
        </w:rPr>
        <w:t>Données socio-économiques par pays</w:t>
      </w:r>
    </w:p>
    <w:p w14:paraId="173E607E" w14:textId="466204C3" w:rsidR="00097B57" w:rsidRPr="008B27BA" w:rsidRDefault="00C21004" w:rsidP="009F53BB">
      <w:pPr>
        <w:pStyle w:val="ListParagraph"/>
        <w:numPr>
          <w:ilvl w:val="0"/>
          <w:numId w:val="29"/>
        </w:numPr>
        <w:rPr>
          <w:b/>
          <w:bCs/>
          <w:color w:val="FF0000"/>
        </w:rPr>
      </w:pPr>
      <w:r>
        <w:rPr>
          <w:b/>
          <w:bCs/>
          <w:color w:val="FF0000"/>
        </w:rPr>
        <w:t>Définir l</w:t>
      </w:r>
      <w:r w:rsidR="00097B57">
        <w:rPr>
          <w:b/>
          <w:bCs/>
          <w:color w:val="FF0000"/>
        </w:rPr>
        <w:t xml:space="preserve">’ensemble des indicateurs à extraire </w:t>
      </w:r>
      <w:r>
        <w:rPr>
          <w:b/>
          <w:bCs/>
          <w:color w:val="FF0000"/>
        </w:rPr>
        <w:t>à partir des</w:t>
      </w:r>
      <w:r w:rsidR="00097B57">
        <w:rPr>
          <w:b/>
          <w:bCs/>
          <w:color w:val="FF0000"/>
        </w:rPr>
        <w:t xml:space="preserve"> </w:t>
      </w:r>
      <w:r w:rsidR="00E61DE8">
        <w:rPr>
          <w:b/>
          <w:bCs/>
          <w:color w:val="FF0000"/>
        </w:rPr>
        <w:t>BD</w:t>
      </w:r>
      <w:r w:rsidR="00097B57">
        <w:rPr>
          <w:b/>
          <w:bCs/>
          <w:color w:val="FF0000"/>
        </w:rPr>
        <w:t xml:space="preserve"> des sources </w:t>
      </w:r>
      <w:r>
        <w:rPr>
          <w:b/>
          <w:bCs/>
          <w:color w:val="FF0000"/>
        </w:rPr>
        <w:t xml:space="preserve">externes choisies.  </w:t>
      </w:r>
    </w:p>
    <w:p w14:paraId="408DDA46" w14:textId="330E7B95" w:rsidR="0F868E4A" w:rsidRDefault="0F868E4A" w:rsidP="0A838BC9">
      <w:pPr>
        <w:pStyle w:val="ListParagraph"/>
        <w:numPr>
          <w:ilvl w:val="2"/>
          <w:numId w:val="16"/>
        </w:numPr>
      </w:pPr>
      <w:r>
        <w:t>PIB global</w:t>
      </w:r>
    </w:p>
    <w:p w14:paraId="6FEF7941" w14:textId="58E8C70D" w:rsidR="0F868E4A" w:rsidRDefault="0F868E4A" w:rsidP="0A838BC9">
      <w:pPr>
        <w:pStyle w:val="ListParagraph"/>
        <w:numPr>
          <w:ilvl w:val="2"/>
          <w:numId w:val="16"/>
        </w:numPr>
      </w:pPr>
      <w:r>
        <w:t>PIB par secteur (Focus sur le PIBA par pays)</w:t>
      </w:r>
    </w:p>
    <w:p w14:paraId="0821CBD8" w14:textId="0A5FF33D" w:rsidR="00F8141C" w:rsidRDefault="00F8141C" w:rsidP="004408A2">
      <w:pPr>
        <w:pStyle w:val="ListParagraph"/>
        <w:numPr>
          <w:ilvl w:val="2"/>
          <w:numId w:val="16"/>
        </w:numPr>
      </w:pPr>
      <w:r w:rsidRPr="00BE15F6">
        <w:t>Population</w:t>
      </w:r>
      <w:r w:rsidR="00076999">
        <w:t xml:space="preserve"> breakdown</w:t>
      </w:r>
    </w:p>
    <w:p w14:paraId="2EB62CCF" w14:textId="0A286A85" w:rsidR="00DA2F04" w:rsidRPr="00BE15F6" w:rsidRDefault="00DA2F04" w:rsidP="004408A2">
      <w:pPr>
        <w:pStyle w:val="ListParagraph"/>
        <w:numPr>
          <w:ilvl w:val="2"/>
          <w:numId w:val="16"/>
        </w:numPr>
        <w:rPr>
          <w:highlight w:val="red"/>
        </w:rPr>
      </w:pPr>
      <w:r w:rsidRPr="58A71576">
        <w:rPr>
          <w:highlight w:val="red"/>
        </w:rPr>
        <w:t>Superficie</w:t>
      </w:r>
    </w:p>
    <w:p w14:paraId="1395CD63" w14:textId="77777777" w:rsidR="00F8141C" w:rsidRPr="00BE15F6" w:rsidRDefault="00F8141C" w:rsidP="004408A2">
      <w:pPr>
        <w:pStyle w:val="ListParagraph"/>
        <w:numPr>
          <w:ilvl w:val="2"/>
          <w:numId w:val="16"/>
        </w:numPr>
      </w:pPr>
      <w:r w:rsidRPr="00BE15F6">
        <w:t>Pouvoir d’achat</w:t>
      </w:r>
    </w:p>
    <w:p w14:paraId="74F51BBA" w14:textId="53143623" w:rsidR="00F8141C" w:rsidRPr="00BE15F6" w:rsidRDefault="009D2E90" w:rsidP="004408A2">
      <w:pPr>
        <w:pStyle w:val="ListParagraph"/>
        <w:numPr>
          <w:ilvl w:val="2"/>
          <w:numId w:val="16"/>
        </w:numPr>
      </w:pPr>
      <w:r>
        <w:t>Taux d’i</w:t>
      </w:r>
      <w:r w:rsidR="00F8141C">
        <w:t>nflation</w:t>
      </w:r>
    </w:p>
    <w:p w14:paraId="711EBC40" w14:textId="77777777" w:rsidR="00F8141C" w:rsidRDefault="00F8141C" w:rsidP="004408A2">
      <w:pPr>
        <w:pStyle w:val="ListParagraph"/>
        <w:numPr>
          <w:ilvl w:val="2"/>
          <w:numId w:val="16"/>
        </w:numPr>
      </w:pPr>
      <w:r w:rsidRPr="00BE15F6">
        <w:t>Taux de chômage</w:t>
      </w:r>
    </w:p>
    <w:p w14:paraId="0B4D9C01" w14:textId="532F1FA9" w:rsidR="00ED1877" w:rsidRDefault="00ED1877" w:rsidP="004408A2">
      <w:pPr>
        <w:pStyle w:val="ListParagraph"/>
        <w:numPr>
          <w:ilvl w:val="2"/>
          <w:numId w:val="16"/>
        </w:numPr>
        <w:rPr>
          <w:highlight w:val="red"/>
        </w:rPr>
      </w:pPr>
      <w:r w:rsidRPr="38F905F7">
        <w:rPr>
          <w:highlight w:val="red"/>
        </w:rPr>
        <w:t xml:space="preserve">Education </w:t>
      </w:r>
      <w:proofErr w:type="spellStart"/>
      <w:r w:rsidRPr="38F905F7">
        <w:rPr>
          <w:highlight w:val="red"/>
        </w:rPr>
        <w:t>level</w:t>
      </w:r>
      <w:proofErr w:type="spellEnd"/>
      <w:r w:rsidR="004E7E5E" w:rsidRPr="38F905F7">
        <w:rPr>
          <w:highlight w:val="red"/>
        </w:rPr>
        <w:t xml:space="preserve"> </w:t>
      </w:r>
      <w:r w:rsidR="002931C9" w:rsidRPr="38F905F7">
        <w:rPr>
          <w:highlight w:val="red"/>
        </w:rPr>
        <w:t>(hommes, femmes)</w:t>
      </w:r>
    </w:p>
    <w:p w14:paraId="4374F792" w14:textId="61A38434" w:rsidR="004C7589" w:rsidRDefault="004C7589" w:rsidP="004408A2">
      <w:pPr>
        <w:pStyle w:val="ListParagraph"/>
        <w:numPr>
          <w:ilvl w:val="2"/>
          <w:numId w:val="16"/>
        </w:numPr>
        <w:rPr>
          <w:highlight w:val="red"/>
        </w:rPr>
      </w:pPr>
      <w:r w:rsidRPr="38F905F7">
        <w:rPr>
          <w:highlight w:val="red"/>
        </w:rPr>
        <w:t>Activité économique (hommes, femmes)</w:t>
      </w:r>
    </w:p>
    <w:p w14:paraId="6FFCF31E" w14:textId="4A6ED78B" w:rsidR="005D6BC6" w:rsidRDefault="002931C9" w:rsidP="004408A2">
      <w:pPr>
        <w:pStyle w:val="ListParagraph"/>
        <w:numPr>
          <w:ilvl w:val="2"/>
          <w:numId w:val="16"/>
        </w:numPr>
      </w:pPr>
      <w:r>
        <w:t xml:space="preserve">% </w:t>
      </w:r>
      <w:r w:rsidR="005D6BC6" w:rsidRPr="005D6BC6">
        <w:t xml:space="preserve">Emplois dans l'agriculture </w:t>
      </w:r>
    </w:p>
    <w:p w14:paraId="0E88DA7C" w14:textId="1D54E250" w:rsidR="00F8141C" w:rsidRPr="00BE15F6" w:rsidRDefault="02B697B2" w:rsidP="004408A2">
      <w:pPr>
        <w:pStyle w:val="ListParagraph"/>
        <w:numPr>
          <w:ilvl w:val="2"/>
          <w:numId w:val="16"/>
        </w:numPr>
      </w:pPr>
      <w:r>
        <w:t xml:space="preserve">Réserve </w:t>
      </w:r>
      <w:r w:rsidR="0049258C">
        <w:t>de change</w:t>
      </w:r>
    </w:p>
    <w:p w14:paraId="2F7554C9" w14:textId="193F8391" w:rsidR="3E748DCA" w:rsidRDefault="3E748DCA" w:rsidP="53FC0F49">
      <w:pPr>
        <w:pStyle w:val="ListParagraph"/>
        <w:numPr>
          <w:ilvl w:val="2"/>
          <w:numId w:val="16"/>
        </w:numPr>
      </w:pPr>
      <w:proofErr w:type="spellStart"/>
      <w:r>
        <w:t>Credit</w:t>
      </w:r>
      <w:proofErr w:type="spellEnd"/>
      <w:r>
        <w:t xml:space="preserve"> </w:t>
      </w:r>
      <w:proofErr w:type="spellStart"/>
      <w:r>
        <w:t>risk</w:t>
      </w:r>
      <w:proofErr w:type="spellEnd"/>
      <w:r>
        <w:t xml:space="preserve"> rating ou autre</w:t>
      </w:r>
      <w:ins w:id="4" w:author="Saad Salah BENNANI" w:date="2023-08-08T09:45:00Z">
        <w:r w:rsidR="106FE3C7">
          <w:t>s</w:t>
        </w:r>
      </w:ins>
      <w:r>
        <w:t xml:space="preserve"> classements</w:t>
      </w:r>
    </w:p>
    <w:p w14:paraId="30DB6C24" w14:textId="3B45D520" w:rsidR="00F8141C" w:rsidRDefault="00F8141C" w:rsidP="005D6BC6">
      <w:pPr>
        <w:pStyle w:val="ListParagraph"/>
        <w:numPr>
          <w:ilvl w:val="2"/>
          <w:numId w:val="16"/>
        </w:numPr>
      </w:pPr>
      <w:r w:rsidRPr="00BE15F6">
        <w:t>Antécédents crédit et solvabilité</w:t>
      </w:r>
    </w:p>
    <w:p w14:paraId="209CAA1D" w14:textId="7746DDAC" w:rsidR="00FC45D1" w:rsidRDefault="00AD1A33">
      <w:pPr>
        <w:pStyle w:val="ListParagraph"/>
        <w:numPr>
          <w:ilvl w:val="2"/>
          <w:numId w:val="16"/>
        </w:numPr>
      </w:pPr>
      <w:r>
        <w:t xml:space="preserve">Cartographie des </w:t>
      </w:r>
      <w:proofErr w:type="spellStart"/>
      <w:r>
        <w:t>DFIs</w:t>
      </w:r>
      <w:proofErr w:type="spellEnd"/>
      <w:r>
        <w:t xml:space="preserve"> </w:t>
      </w:r>
      <w:r w:rsidR="00541F92">
        <w:t>(</w:t>
      </w:r>
      <w:proofErr w:type="spellStart"/>
      <w:r>
        <w:t>d</w:t>
      </w:r>
      <w:r w:rsidRPr="00AD1A33">
        <w:t>evelopment</w:t>
      </w:r>
      <w:proofErr w:type="spellEnd"/>
      <w:r w:rsidRPr="00AD1A33">
        <w:t xml:space="preserve"> finance institutions</w:t>
      </w:r>
      <w:r w:rsidR="00541F92">
        <w:t>) clés par pays</w:t>
      </w:r>
    </w:p>
    <w:p w14:paraId="5A48E68A" w14:textId="0BBD0125" w:rsidR="00464C21" w:rsidRDefault="00464C21" w:rsidP="00A901E4">
      <w:pPr>
        <w:pStyle w:val="ListParagraph"/>
        <w:numPr>
          <w:ilvl w:val="2"/>
          <w:numId w:val="16"/>
        </w:numPr>
      </w:pPr>
      <w:r>
        <w:t xml:space="preserve">Crime and </w:t>
      </w:r>
      <w:proofErr w:type="spellStart"/>
      <w:r>
        <w:t>safety</w:t>
      </w:r>
      <w:proofErr w:type="spellEnd"/>
    </w:p>
    <w:p w14:paraId="71E45FEE" w14:textId="77777777" w:rsidR="00E660FB" w:rsidRDefault="00557F14" w:rsidP="00E660FB">
      <w:r>
        <w:t xml:space="preserve">Sources : </w:t>
      </w:r>
    </w:p>
    <w:p w14:paraId="086E43C2" w14:textId="75B668EE" w:rsidR="00E660FB" w:rsidRDefault="00E660FB" w:rsidP="00E660FB">
      <w:pPr>
        <w:pStyle w:val="ListParagraph"/>
        <w:numPr>
          <w:ilvl w:val="1"/>
          <w:numId w:val="18"/>
        </w:numPr>
      </w:pPr>
      <w:r w:rsidRPr="00993BD4">
        <w:t xml:space="preserve">World Bank </w:t>
      </w:r>
      <w:proofErr w:type="spellStart"/>
      <w:r w:rsidRPr="00993BD4">
        <w:t>Microdata</w:t>
      </w:r>
      <w:proofErr w:type="spellEnd"/>
      <w:r w:rsidRPr="00993BD4">
        <w:t xml:space="preserve"> Library</w:t>
      </w:r>
    </w:p>
    <w:p w14:paraId="537C03F7" w14:textId="12347E20" w:rsidR="007C5FB6" w:rsidRPr="00993BD4" w:rsidRDefault="007C5FB6" w:rsidP="00E660FB">
      <w:pPr>
        <w:pStyle w:val="ListParagraph"/>
        <w:numPr>
          <w:ilvl w:val="1"/>
          <w:numId w:val="18"/>
        </w:numPr>
      </w:pPr>
      <w:r>
        <w:t xml:space="preserve">World Bank Data </w:t>
      </w:r>
      <w:proofErr w:type="spellStart"/>
      <w:r>
        <w:t>Catalog</w:t>
      </w:r>
      <w:proofErr w:type="spellEnd"/>
      <w:r>
        <w:t xml:space="preserve"> </w:t>
      </w:r>
    </w:p>
    <w:p w14:paraId="092A1B15" w14:textId="77777777" w:rsidR="00E660FB" w:rsidRPr="002D58E9" w:rsidRDefault="00E660FB" w:rsidP="00E660FB">
      <w:pPr>
        <w:pStyle w:val="ListParagraph"/>
        <w:numPr>
          <w:ilvl w:val="1"/>
          <w:numId w:val="18"/>
        </w:numPr>
        <w:rPr>
          <w:lang w:val="en-US"/>
        </w:rPr>
      </w:pPr>
      <w:r w:rsidRPr="002D58E9">
        <w:rPr>
          <w:lang w:val="en-US"/>
        </w:rPr>
        <w:t>United States Agency for International Development</w:t>
      </w:r>
      <w:r w:rsidRPr="00993BD4">
        <w:rPr>
          <w:lang w:val="en-US"/>
        </w:rPr>
        <w:t xml:space="preserve"> USAID</w:t>
      </w:r>
    </w:p>
    <w:p w14:paraId="2F5DB18C" w14:textId="77777777" w:rsidR="00E660FB" w:rsidRPr="00652DB7" w:rsidRDefault="00E660FB" w:rsidP="00E660FB">
      <w:pPr>
        <w:pStyle w:val="ListParagraph"/>
        <w:numPr>
          <w:ilvl w:val="1"/>
          <w:numId w:val="18"/>
        </w:numPr>
      </w:pPr>
      <w:r w:rsidRPr="00993BD4">
        <w:t xml:space="preserve">International </w:t>
      </w:r>
      <w:proofErr w:type="spellStart"/>
      <w:r w:rsidRPr="00993BD4">
        <w:t>Monetary</w:t>
      </w:r>
      <w:proofErr w:type="spellEnd"/>
      <w:r w:rsidRPr="00993BD4">
        <w:t xml:space="preserve"> </w:t>
      </w:r>
      <w:proofErr w:type="spellStart"/>
      <w:r w:rsidRPr="00993BD4">
        <w:t>Fund</w:t>
      </w:r>
      <w:proofErr w:type="spellEnd"/>
      <w:r w:rsidRPr="00993BD4">
        <w:t xml:space="preserve"> </w:t>
      </w:r>
      <w:r w:rsidRPr="00993BD4">
        <w:rPr>
          <w:lang w:val="fr-FR"/>
        </w:rPr>
        <w:t xml:space="preserve">IMF </w:t>
      </w:r>
      <w:proofErr w:type="spellStart"/>
      <w:r w:rsidRPr="00993BD4">
        <w:rPr>
          <w:lang w:val="fr-FR"/>
        </w:rPr>
        <w:t>DataMapper</w:t>
      </w:r>
      <w:proofErr w:type="spellEnd"/>
    </w:p>
    <w:p w14:paraId="1206805D" w14:textId="5348B6FE" w:rsidR="00652DB7" w:rsidRDefault="00B14E40" w:rsidP="00E660FB">
      <w:pPr>
        <w:pStyle w:val="ListParagraph"/>
        <w:numPr>
          <w:ilvl w:val="1"/>
          <w:numId w:val="18"/>
        </w:numPr>
      </w:pPr>
      <w:hyperlink r:id="rId10" w:history="1">
        <w:r w:rsidR="00416E71" w:rsidRPr="002E24FA">
          <w:rPr>
            <w:rStyle w:val="Hyperlink"/>
          </w:rPr>
          <w:t>https://fr.tradingeconomics.com/calendar</w:t>
        </w:r>
      </w:hyperlink>
      <w:r w:rsidR="00416E71">
        <w:t xml:space="preserve"> </w:t>
      </w:r>
    </w:p>
    <w:p w14:paraId="48B35FB1" w14:textId="71B3FF22" w:rsidR="00A901E4" w:rsidRPr="00993BD4" w:rsidRDefault="00A901E4" w:rsidP="00E660FB">
      <w:pPr>
        <w:pStyle w:val="ListParagraph"/>
        <w:numPr>
          <w:ilvl w:val="1"/>
          <w:numId w:val="18"/>
        </w:numPr>
      </w:pPr>
      <w:r w:rsidRPr="00A901E4">
        <w:t>https://tradingeconomics.com/indicators</w:t>
      </w:r>
    </w:p>
    <w:p w14:paraId="23EDD37C" w14:textId="77777777" w:rsidR="00EE1703" w:rsidRPr="005D6BC6" w:rsidRDefault="00EE1703" w:rsidP="00130609"/>
    <w:p w14:paraId="6CD064D0" w14:textId="77777777" w:rsidR="00F8141C" w:rsidRDefault="00F8141C" w:rsidP="00F8141C">
      <w:pPr>
        <w:pStyle w:val="ListParagraph"/>
        <w:numPr>
          <w:ilvl w:val="1"/>
          <w:numId w:val="14"/>
        </w:numPr>
        <w:rPr>
          <w:b/>
          <w:bCs/>
        </w:rPr>
      </w:pPr>
      <w:r w:rsidRPr="00EE1703">
        <w:rPr>
          <w:b/>
          <w:bCs/>
        </w:rPr>
        <w:t>Données agricoles par pays</w:t>
      </w:r>
    </w:p>
    <w:p w14:paraId="78F0FDAF" w14:textId="37FE850D" w:rsidR="00ED3EC3" w:rsidRDefault="00ED3EC3" w:rsidP="27C38F31">
      <w:pPr>
        <w:pStyle w:val="ListParagraph"/>
        <w:numPr>
          <w:ilvl w:val="0"/>
          <w:numId w:val="14"/>
        </w:numPr>
        <w:rPr>
          <w:b/>
          <w:bCs/>
        </w:rPr>
      </w:pPr>
      <w:r w:rsidRPr="27C38F31">
        <w:rPr>
          <w:b/>
          <w:bCs/>
          <w:color w:val="FF0000"/>
        </w:rPr>
        <w:t xml:space="preserve">Définir l’ensemble </w:t>
      </w:r>
      <w:r w:rsidR="006352D2" w:rsidRPr="27C38F31">
        <w:rPr>
          <w:b/>
          <w:bCs/>
          <w:color w:val="FF0000"/>
        </w:rPr>
        <w:t>l</w:t>
      </w:r>
      <w:r w:rsidRPr="27C38F31">
        <w:rPr>
          <w:b/>
          <w:bCs/>
          <w:color w:val="FF0000"/>
        </w:rPr>
        <w:t xml:space="preserve">es indicateurs à </w:t>
      </w:r>
      <w:r w:rsidR="00114A2B" w:rsidRPr="27C38F31">
        <w:rPr>
          <w:b/>
          <w:bCs/>
          <w:color w:val="FF0000"/>
        </w:rPr>
        <w:t>afficher</w:t>
      </w:r>
      <w:r w:rsidR="6EA562C0" w:rsidRPr="27C38F31">
        <w:rPr>
          <w:b/>
          <w:bCs/>
          <w:color w:val="FF0000"/>
        </w:rPr>
        <w:t xml:space="preserve"> (première liste :</w:t>
      </w:r>
    </w:p>
    <w:p w14:paraId="04D44913" w14:textId="463FDECC" w:rsidR="5EAB5B25" w:rsidRPr="00130609" w:rsidRDefault="5EAB5B25" w:rsidP="27C38F31">
      <w:pPr>
        <w:pStyle w:val="ListParagraph"/>
        <w:numPr>
          <w:ilvl w:val="2"/>
          <w:numId w:val="14"/>
        </w:numPr>
        <w:rPr>
          <w:color w:val="000000" w:themeColor="text1"/>
        </w:rPr>
      </w:pPr>
      <w:r w:rsidRPr="00130609">
        <w:rPr>
          <w:color w:val="000000" w:themeColor="text1"/>
        </w:rPr>
        <w:t xml:space="preserve">Terre agricole (ha) -&gt; </w:t>
      </w:r>
      <w:r w:rsidR="78F98286" w:rsidRPr="00130609">
        <w:rPr>
          <w:color w:val="000000" w:themeColor="text1"/>
        </w:rPr>
        <w:t xml:space="preserve">superficie </w:t>
      </w:r>
      <w:r w:rsidRPr="00130609">
        <w:rPr>
          <w:color w:val="000000" w:themeColor="text1"/>
        </w:rPr>
        <w:t>potentiel</w:t>
      </w:r>
      <w:r w:rsidR="31C8279C" w:rsidRPr="00130609">
        <w:rPr>
          <w:color w:val="000000" w:themeColor="text1"/>
        </w:rPr>
        <w:t xml:space="preserve">lement agricole </w:t>
      </w:r>
    </w:p>
    <w:p w14:paraId="043A29A6" w14:textId="1CBB5C7F" w:rsidR="5EAB5B25" w:rsidRPr="00130609" w:rsidRDefault="5EAB5B25" w:rsidP="27C38F31">
      <w:pPr>
        <w:pStyle w:val="ListParagraph"/>
        <w:numPr>
          <w:ilvl w:val="2"/>
          <w:numId w:val="14"/>
        </w:numPr>
        <w:rPr>
          <w:color w:val="000000" w:themeColor="text1"/>
        </w:rPr>
      </w:pPr>
      <w:r w:rsidRPr="00130609">
        <w:rPr>
          <w:color w:val="000000" w:themeColor="text1"/>
        </w:rPr>
        <w:t xml:space="preserve">Terre arable (ha)-&gt; </w:t>
      </w:r>
      <w:r w:rsidR="74A61812" w:rsidRPr="00130609">
        <w:rPr>
          <w:color w:val="000000" w:themeColor="text1"/>
        </w:rPr>
        <w:t xml:space="preserve">superficie </w:t>
      </w:r>
      <w:r w:rsidRPr="00130609">
        <w:rPr>
          <w:color w:val="000000" w:themeColor="text1"/>
        </w:rPr>
        <w:t>cultivable</w:t>
      </w:r>
    </w:p>
    <w:p w14:paraId="27D71F8B" w14:textId="5623CC55" w:rsidR="5EAB5B25" w:rsidRPr="00130609" w:rsidRDefault="5EAB5B25" w:rsidP="27C38F31">
      <w:pPr>
        <w:pStyle w:val="ListParagraph"/>
        <w:numPr>
          <w:ilvl w:val="2"/>
          <w:numId w:val="14"/>
        </w:numPr>
        <w:rPr>
          <w:color w:val="000000" w:themeColor="text1"/>
        </w:rPr>
      </w:pPr>
      <w:r w:rsidRPr="00130609">
        <w:rPr>
          <w:color w:val="000000" w:themeColor="text1"/>
        </w:rPr>
        <w:t xml:space="preserve">Répartition des cultures (par </w:t>
      </w:r>
      <w:proofErr w:type="gramStart"/>
      <w:r w:rsidRPr="00130609">
        <w:rPr>
          <w:color w:val="000000" w:themeColor="text1"/>
        </w:rPr>
        <w:t>ha)-</w:t>
      </w:r>
      <w:proofErr w:type="gramEnd"/>
      <w:r w:rsidRPr="00130609">
        <w:rPr>
          <w:color w:val="000000" w:themeColor="text1"/>
        </w:rPr>
        <w:t>&gt; superficie récoltée</w:t>
      </w:r>
      <w:r w:rsidR="36C51A9E" w:rsidRPr="00130609">
        <w:rPr>
          <w:color w:val="000000" w:themeColor="text1"/>
        </w:rPr>
        <w:t xml:space="preserve"> </w:t>
      </w:r>
    </w:p>
    <w:p w14:paraId="208E0D2C" w14:textId="5F2BD167" w:rsidR="6DB1BBC6" w:rsidRPr="00130609" w:rsidRDefault="6DB1BBC6" w:rsidP="27C38F31">
      <w:pPr>
        <w:pStyle w:val="ListParagraph"/>
        <w:numPr>
          <w:ilvl w:val="2"/>
          <w:numId w:val="14"/>
        </w:numPr>
        <w:rPr>
          <w:color w:val="000000" w:themeColor="text1"/>
        </w:rPr>
      </w:pPr>
      <w:r w:rsidRPr="00130609">
        <w:rPr>
          <w:color w:val="000000" w:themeColor="text1"/>
        </w:rPr>
        <w:t>Production et Rendement moyen par culture (T/ha)</w:t>
      </w:r>
    </w:p>
    <w:p w14:paraId="1F93EEE6" w14:textId="5C7BA86D" w:rsidR="3D80CBFA" w:rsidRPr="00130609" w:rsidRDefault="3D80CBFA" w:rsidP="27C38F31">
      <w:pPr>
        <w:pStyle w:val="ListParagraph"/>
        <w:numPr>
          <w:ilvl w:val="3"/>
          <w:numId w:val="14"/>
        </w:numPr>
        <w:rPr>
          <w:color w:val="000000" w:themeColor="text1"/>
        </w:rPr>
      </w:pPr>
      <w:r w:rsidRPr="00130609">
        <w:rPr>
          <w:color w:val="000000" w:themeColor="text1"/>
        </w:rPr>
        <w:t xml:space="preserve">Production par culture </w:t>
      </w:r>
    </w:p>
    <w:p w14:paraId="6FA1CEB2" w14:textId="5571111B" w:rsidR="3D80CBFA" w:rsidRPr="00130609" w:rsidRDefault="3D80CBFA" w:rsidP="27C38F31">
      <w:pPr>
        <w:pStyle w:val="ListParagraph"/>
        <w:numPr>
          <w:ilvl w:val="3"/>
          <w:numId w:val="14"/>
        </w:numPr>
        <w:rPr>
          <w:color w:val="000000" w:themeColor="text1"/>
        </w:rPr>
      </w:pPr>
      <w:r w:rsidRPr="00130609">
        <w:rPr>
          <w:color w:val="000000" w:themeColor="text1"/>
        </w:rPr>
        <w:t>Rendement moyen</w:t>
      </w:r>
      <w:del w:id="5" w:author="Saad Salah BENNANI" w:date="2023-08-08T09:45:00Z">
        <w:r w:rsidRPr="00130609">
          <w:rPr>
            <w:color w:val="000000" w:themeColor="text1"/>
          </w:rPr>
          <w:delText>ne</w:delText>
        </w:r>
      </w:del>
      <w:r w:rsidRPr="00130609">
        <w:rPr>
          <w:color w:val="000000" w:themeColor="text1"/>
        </w:rPr>
        <w:t xml:space="preserve"> par pays</w:t>
      </w:r>
    </w:p>
    <w:p w14:paraId="6DD66EFC" w14:textId="6F335C9C" w:rsidR="6DB1BBC6" w:rsidRPr="00130609" w:rsidRDefault="6DB1BBC6" w:rsidP="27C38F31">
      <w:pPr>
        <w:pStyle w:val="ListParagraph"/>
        <w:numPr>
          <w:ilvl w:val="3"/>
          <w:numId w:val="14"/>
        </w:numPr>
        <w:rPr>
          <w:color w:val="000000" w:themeColor="text1"/>
          <w:highlight w:val="red"/>
          <w:rPrChange w:id="6" w:author="Saad Salah BENNANI" w:date="2023-08-08T10:50:00Z">
            <w:rPr>
              <w:color w:val="000000" w:themeColor="text1"/>
            </w:rPr>
          </w:rPrChange>
        </w:rPr>
      </w:pPr>
      <w:r w:rsidRPr="00130609">
        <w:rPr>
          <w:color w:val="000000" w:themeColor="text1"/>
        </w:rPr>
        <w:t xml:space="preserve">Rendement par grande région </w:t>
      </w:r>
      <w:r w:rsidR="379E67B8" w:rsidRPr="00130609">
        <w:rPr>
          <w:color w:val="000000" w:themeColor="text1"/>
        </w:rPr>
        <w:t>au sein du même pays</w:t>
      </w:r>
      <w:ins w:id="7" w:author="Saad Salah BENNANI" w:date="2023-08-08T09:46:00Z">
        <w:r w:rsidR="0618F8F9" w:rsidRPr="7686C867">
          <w:rPr>
            <w:color w:val="000000" w:themeColor="text1"/>
          </w:rPr>
          <w:t xml:space="preserve"> </w:t>
        </w:r>
        <w:r w:rsidR="0618F8F9" w:rsidRPr="7236B95D">
          <w:rPr>
            <w:color w:val="000000" w:themeColor="text1"/>
            <w:highlight w:val="red"/>
            <w:rPrChange w:id="8" w:author="Saad Salah BENNANI" w:date="2023-08-08T10:50:00Z">
              <w:rPr>
                <w:color w:val="000000" w:themeColor="text1"/>
              </w:rPr>
            </w:rPrChange>
          </w:rPr>
          <w:t>(Source ???)</w:t>
        </w:r>
      </w:ins>
    </w:p>
    <w:p w14:paraId="05C11EBE" w14:textId="016446DA" w:rsidR="0D6DDB88" w:rsidRPr="00130609" w:rsidRDefault="0D6DDB88" w:rsidP="27C38F31">
      <w:pPr>
        <w:pStyle w:val="ListParagraph"/>
        <w:numPr>
          <w:ilvl w:val="2"/>
          <w:numId w:val="14"/>
        </w:numPr>
        <w:rPr>
          <w:color w:val="000000" w:themeColor="text1"/>
        </w:rPr>
      </w:pPr>
      <w:r w:rsidRPr="00130609">
        <w:rPr>
          <w:color w:val="000000" w:themeColor="text1"/>
        </w:rPr>
        <w:t xml:space="preserve">Cartographie pédologique </w:t>
      </w:r>
    </w:p>
    <w:p w14:paraId="53327655" w14:textId="64D44014" w:rsidR="0D6DDB88" w:rsidRPr="00130609" w:rsidRDefault="0D6DDB88" w:rsidP="27C38F31">
      <w:pPr>
        <w:pStyle w:val="ListParagraph"/>
        <w:numPr>
          <w:ilvl w:val="2"/>
          <w:numId w:val="14"/>
        </w:numPr>
        <w:rPr>
          <w:color w:val="000000" w:themeColor="text1"/>
        </w:rPr>
      </w:pPr>
      <w:r w:rsidRPr="00130609">
        <w:rPr>
          <w:color w:val="000000" w:themeColor="text1"/>
        </w:rPr>
        <w:t xml:space="preserve">Cartographie climatique </w:t>
      </w:r>
    </w:p>
    <w:p w14:paraId="62FD1576" w14:textId="1BA7C767" w:rsidR="0D6DDB88" w:rsidRPr="00130609" w:rsidRDefault="0D6DDB88" w:rsidP="27C38F31">
      <w:pPr>
        <w:pStyle w:val="ListParagraph"/>
        <w:numPr>
          <w:ilvl w:val="3"/>
          <w:numId w:val="14"/>
        </w:numPr>
        <w:rPr>
          <w:color w:val="000000" w:themeColor="text1"/>
        </w:rPr>
      </w:pPr>
      <w:r w:rsidRPr="00130609">
        <w:rPr>
          <w:color w:val="000000" w:themeColor="text1"/>
        </w:rPr>
        <w:t xml:space="preserve">Température </w:t>
      </w:r>
    </w:p>
    <w:p w14:paraId="407E36A3" w14:textId="6BE9666F" w:rsidR="0D6DDB88" w:rsidRPr="00130609" w:rsidRDefault="0D6DDB88" w:rsidP="27C38F31">
      <w:pPr>
        <w:pStyle w:val="ListParagraph"/>
        <w:numPr>
          <w:ilvl w:val="3"/>
          <w:numId w:val="14"/>
        </w:numPr>
        <w:rPr>
          <w:color w:val="000000" w:themeColor="text1"/>
        </w:rPr>
      </w:pPr>
      <w:r w:rsidRPr="00130609">
        <w:rPr>
          <w:color w:val="000000" w:themeColor="text1"/>
        </w:rPr>
        <w:t xml:space="preserve">Pluviométrie </w:t>
      </w:r>
    </w:p>
    <w:p w14:paraId="0B451A25" w14:textId="483728A3" w:rsidR="0D6DDB88" w:rsidRPr="00130609" w:rsidRDefault="0D6DDB88" w:rsidP="27C38F31">
      <w:pPr>
        <w:pStyle w:val="ListParagraph"/>
        <w:numPr>
          <w:ilvl w:val="2"/>
          <w:numId w:val="14"/>
        </w:numPr>
        <w:rPr>
          <w:color w:val="000000" w:themeColor="text1"/>
        </w:rPr>
      </w:pPr>
      <w:r w:rsidRPr="00130609">
        <w:rPr>
          <w:color w:val="000000" w:themeColor="text1"/>
        </w:rPr>
        <w:t xml:space="preserve">Cartographie végétale </w:t>
      </w:r>
    </w:p>
    <w:p w14:paraId="29F52A1A" w14:textId="40B8C16E" w:rsidR="0D6DDB88" w:rsidRPr="00130609" w:rsidRDefault="0D6DDB88" w:rsidP="27C38F31">
      <w:pPr>
        <w:pStyle w:val="ListParagraph"/>
        <w:numPr>
          <w:ilvl w:val="3"/>
          <w:numId w:val="14"/>
        </w:numPr>
        <w:rPr>
          <w:color w:val="000000" w:themeColor="text1"/>
        </w:rPr>
      </w:pPr>
      <w:r w:rsidRPr="00130609">
        <w:rPr>
          <w:color w:val="000000" w:themeColor="text1"/>
        </w:rPr>
        <w:t>NDVI</w:t>
      </w:r>
    </w:p>
    <w:p w14:paraId="0E5FA1AA" w14:textId="67FD2F75" w:rsidR="0D6DDB88" w:rsidRPr="00130609" w:rsidRDefault="0D6DDB88" w:rsidP="27C38F31">
      <w:pPr>
        <w:pStyle w:val="ListParagraph"/>
        <w:numPr>
          <w:ilvl w:val="2"/>
          <w:numId w:val="14"/>
        </w:numPr>
        <w:rPr>
          <w:color w:val="000000" w:themeColor="text1"/>
        </w:rPr>
      </w:pPr>
      <w:r w:rsidRPr="00130609">
        <w:rPr>
          <w:color w:val="000000" w:themeColor="text1"/>
        </w:rPr>
        <w:t>Utilisation des intrants agricoles :</w:t>
      </w:r>
    </w:p>
    <w:p w14:paraId="0ED28D68" w14:textId="356E5250" w:rsidR="0D6DDB88" w:rsidRPr="00130609" w:rsidRDefault="0D6DDB88" w:rsidP="27C38F31">
      <w:pPr>
        <w:pStyle w:val="ListParagraph"/>
        <w:numPr>
          <w:ilvl w:val="3"/>
          <w:numId w:val="14"/>
        </w:numPr>
        <w:rPr>
          <w:color w:val="000000" w:themeColor="text1"/>
        </w:rPr>
      </w:pPr>
      <w:r w:rsidRPr="00130609">
        <w:rPr>
          <w:color w:val="000000" w:themeColor="text1"/>
        </w:rPr>
        <w:t>Semences</w:t>
      </w:r>
    </w:p>
    <w:p w14:paraId="75661EAF" w14:textId="44E21AA9" w:rsidR="0D6DDB88" w:rsidRPr="00130609" w:rsidRDefault="0D6DDB88" w:rsidP="27C38F31">
      <w:pPr>
        <w:pStyle w:val="ListParagraph"/>
        <w:numPr>
          <w:ilvl w:val="3"/>
          <w:numId w:val="14"/>
        </w:numPr>
        <w:rPr>
          <w:color w:val="000000" w:themeColor="text1"/>
        </w:rPr>
      </w:pPr>
      <w:r w:rsidRPr="00130609">
        <w:rPr>
          <w:color w:val="000000" w:themeColor="text1"/>
        </w:rPr>
        <w:t xml:space="preserve">Engrais </w:t>
      </w:r>
    </w:p>
    <w:p w14:paraId="01F214EA" w14:textId="31D4E7F7" w:rsidR="0D6DDB88" w:rsidRPr="00130609" w:rsidRDefault="0D6DDB88" w:rsidP="27C38F31">
      <w:pPr>
        <w:pStyle w:val="ListParagraph"/>
        <w:numPr>
          <w:ilvl w:val="4"/>
          <w:numId w:val="14"/>
        </w:numPr>
        <w:rPr>
          <w:color w:val="000000" w:themeColor="text1"/>
        </w:rPr>
      </w:pPr>
      <w:r w:rsidRPr="00130609">
        <w:rPr>
          <w:color w:val="000000" w:themeColor="text1"/>
        </w:rPr>
        <w:t xml:space="preserve">Formules </w:t>
      </w:r>
    </w:p>
    <w:p w14:paraId="48288A72" w14:textId="00AF58D3" w:rsidR="0D6DDB88" w:rsidRPr="00130609" w:rsidRDefault="0D6DDB88" w:rsidP="27C38F31">
      <w:pPr>
        <w:pStyle w:val="ListParagraph"/>
        <w:numPr>
          <w:ilvl w:val="3"/>
          <w:numId w:val="14"/>
        </w:numPr>
        <w:rPr>
          <w:color w:val="000000" w:themeColor="text1"/>
        </w:rPr>
      </w:pPr>
      <w:r w:rsidRPr="00130609">
        <w:rPr>
          <w:color w:val="000000" w:themeColor="text1"/>
        </w:rPr>
        <w:t>Pesticides</w:t>
      </w:r>
    </w:p>
    <w:p w14:paraId="44AED76E" w14:textId="7644CBBF" w:rsidR="0D6DDB88" w:rsidRPr="00130609" w:rsidRDefault="0D6DDB88" w:rsidP="27C38F31">
      <w:pPr>
        <w:pStyle w:val="ListParagraph"/>
        <w:numPr>
          <w:ilvl w:val="2"/>
          <w:numId w:val="14"/>
        </w:numPr>
        <w:rPr>
          <w:color w:val="000000" w:themeColor="text1"/>
        </w:rPr>
      </w:pPr>
      <w:r w:rsidRPr="00130609">
        <w:rPr>
          <w:color w:val="000000" w:themeColor="text1"/>
        </w:rPr>
        <w:t>Coût de production</w:t>
      </w:r>
    </w:p>
    <w:p w14:paraId="00C3414F" w14:textId="06A4B69C" w:rsidR="0D6DDB88" w:rsidRPr="00130609" w:rsidRDefault="0D6DDB88" w:rsidP="27C38F31">
      <w:pPr>
        <w:pStyle w:val="ListParagraph"/>
        <w:numPr>
          <w:ilvl w:val="3"/>
          <w:numId w:val="14"/>
        </w:numPr>
        <w:rPr>
          <w:color w:val="000000" w:themeColor="text1"/>
        </w:rPr>
      </w:pPr>
      <w:r w:rsidRPr="00130609">
        <w:rPr>
          <w:color w:val="000000" w:themeColor="text1"/>
        </w:rPr>
        <w:t xml:space="preserve">Par pays </w:t>
      </w:r>
    </w:p>
    <w:p w14:paraId="55FDA388" w14:textId="169220B5" w:rsidR="0D6DDB88" w:rsidRPr="00130609" w:rsidRDefault="0D6DDB88" w:rsidP="27C38F31">
      <w:pPr>
        <w:pStyle w:val="ListParagraph"/>
        <w:numPr>
          <w:ilvl w:val="3"/>
          <w:numId w:val="14"/>
        </w:numPr>
        <w:rPr>
          <w:color w:val="000000" w:themeColor="text1"/>
        </w:rPr>
      </w:pPr>
      <w:r w:rsidRPr="00130609">
        <w:rPr>
          <w:color w:val="000000" w:themeColor="text1"/>
        </w:rPr>
        <w:t xml:space="preserve">Par culture </w:t>
      </w:r>
    </w:p>
    <w:p w14:paraId="1B58EC62" w14:textId="0C6EC73D" w:rsidR="0D6DDB88" w:rsidRPr="00130609" w:rsidRDefault="0D6DDB88" w:rsidP="27C38F31">
      <w:pPr>
        <w:pStyle w:val="ListParagraph"/>
        <w:numPr>
          <w:ilvl w:val="3"/>
          <w:numId w:val="14"/>
        </w:numPr>
        <w:rPr>
          <w:color w:val="000000" w:themeColor="text1"/>
        </w:rPr>
      </w:pPr>
      <w:r w:rsidRPr="00130609">
        <w:rPr>
          <w:color w:val="000000" w:themeColor="text1"/>
        </w:rPr>
        <w:t>Par poste (Main d’</w:t>
      </w:r>
      <w:proofErr w:type="spellStart"/>
      <w:r w:rsidRPr="00130609">
        <w:rPr>
          <w:color w:val="000000" w:themeColor="text1"/>
        </w:rPr>
        <w:t>oeuvre</w:t>
      </w:r>
      <w:proofErr w:type="spellEnd"/>
      <w:r w:rsidRPr="00130609">
        <w:rPr>
          <w:color w:val="000000" w:themeColor="text1"/>
        </w:rPr>
        <w:t xml:space="preserve">, carburant, intrants, machinisme, valeur locatif des terres, autres frais et dépenses agricoles, </w:t>
      </w:r>
      <w:proofErr w:type="spellStart"/>
      <w:r w:rsidRPr="00130609">
        <w:rPr>
          <w:color w:val="000000" w:themeColor="text1"/>
        </w:rPr>
        <w:t>etc</w:t>
      </w:r>
      <w:proofErr w:type="spellEnd"/>
      <w:r w:rsidRPr="00130609">
        <w:rPr>
          <w:color w:val="000000" w:themeColor="text1"/>
        </w:rPr>
        <w:t>)</w:t>
      </w:r>
    </w:p>
    <w:p w14:paraId="4D6A539D" w14:textId="45104C57" w:rsidR="47A78965" w:rsidRPr="00130609" w:rsidRDefault="47A78965" w:rsidP="27C38F31">
      <w:pPr>
        <w:pStyle w:val="ListParagraph"/>
        <w:numPr>
          <w:ilvl w:val="2"/>
          <w:numId w:val="14"/>
        </w:numPr>
        <w:rPr>
          <w:color w:val="000000" w:themeColor="text1"/>
        </w:rPr>
      </w:pPr>
      <w:r w:rsidRPr="00130609">
        <w:rPr>
          <w:color w:val="000000" w:themeColor="text1"/>
        </w:rPr>
        <w:t xml:space="preserve">Stock des produits agricole par pays et par culture </w:t>
      </w:r>
    </w:p>
    <w:p w14:paraId="55ECEEF2" w14:textId="6E95C1BB" w:rsidR="47A78965" w:rsidRPr="00130609" w:rsidRDefault="47A78965" w:rsidP="27C38F31">
      <w:pPr>
        <w:pStyle w:val="ListParagraph"/>
        <w:numPr>
          <w:ilvl w:val="3"/>
          <w:numId w:val="14"/>
        </w:numPr>
        <w:rPr>
          <w:color w:val="000000" w:themeColor="text1"/>
        </w:rPr>
      </w:pPr>
      <w:r w:rsidRPr="00130609">
        <w:rPr>
          <w:color w:val="000000" w:themeColor="text1"/>
        </w:rPr>
        <w:t xml:space="preserve">Évolution dans le temps des stocks </w:t>
      </w:r>
    </w:p>
    <w:p w14:paraId="518B8BED" w14:textId="2EBAC295" w:rsidR="47A78965" w:rsidRPr="00130609" w:rsidRDefault="47A78965" w:rsidP="27C38F31">
      <w:pPr>
        <w:pStyle w:val="ListParagraph"/>
        <w:numPr>
          <w:ilvl w:val="2"/>
          <w:numId w:val="14"/>
        </w:numPr>
        <w:rPr>
          <w:color w:val="000000" w:themeColor="text1"/>
        </w:rPr>
      </w:pPr>
      <w:r w:rsidRPr="00130609">
        <w:rPr>
          <w:color w:val="000000" w:themeColor="text1"/>
        </w:rPr>
        <w:t xml:space="preserve">Prix des produits agricoles dans le marché et les </w:t>
      </w:r>
      <w:r w:rsidR="00184896" w:rsidRPr="00130609">
        <w:rPr>
          <w:color w:val="000000" w:themeColor="text1"/>
        </w:rPr>
        <w:t>tendances</w:t>
      </w:r>
      <w:r w:rsidRPr="00130609">
        <w:rPr>
          <w:color w:val="000000" w:themeColor="text1"/>
        </w:rPr>
        <w:t xml:space="preserve"> par saison</w:t>
      </w:r>
    </w:p>
    <w:p w14:paraId="6A4AA538" w14:textId="7D3E70D7" w:rsidR="47A78965" w:rsidRPr="00F13CFA" w:rsidRDefault="47A78965" w:rsidP="27C38F31">
      <w:pPr>
        <w:pStyle w:val="ListParagraph"/>
        <w:numPr>
          <w:ilvl w:val="2"/>
          <w:numId w:val="14"/>
        </w:numPr>
        <w:rPr>
          <w:color w:val="000000" w:themeColor="text1"/>
          <w:highlight w:val="yellow"/>
        </w:rPr>
      </w:pPr>
      <w:r w:rsidRPr="00F13CFA">
        <w:rPr>
          <w:color w:val="000000" w:themeColor="text1"/>
          <w:highlight w:val="yellow"/>
        </w:rPr>
        <w:t xml:space="preserve">Maladies dominantes par culture et par pays </w:t>
      </w:r>
    </w:p>
    <w:p w14:paraId="3EE26BD0" w14:textId="56B0A7F9" w:rsidR="47A78965" w:rsidRPr="00F13CFA" w:rsidRDefault="47A78965" w:rsidP="27C38F31">
      <w:pPr>
        <w:pStyle w:val="ListParagraph"/>
        <w:numPr>
          <w:ilvl w:val="2"/>
          <w:numId w:val="14"/>
        </w:numPr>
        <w:rPr>
          <w:color w:val="000000" w:themeColor="text1"/>
          <w:highlight w:val="yellow"/>
        </w:rPr>
      </w:pPr>
      <w:r w:rsidRPr="00F13CFA">
        <w:rPr>
          <w:color w:val="000000" w:themeColor="text1"/>
          <w:highlight w:val="yellow"/>
        </w:rPr>
        <w:t xml:space="preserve">Données sur le bétail </w:t>
      </w:r>
    </w:p>
    <w:p w14:paraId="7E9D65FC" w14:textId="2A664B7C" w:rsidR="47A78965" w:rsidRPr="00F13CFA" w:rsidRDefault="47A78965" w:rsidP="27C38F31">
      <w:pPr>
        <w:pStyle w:val="ListParagraph"/>
        <w:numPr>
          <w:ilvl w:val="3"/>
          <w:numId w:val="14"/>
        </w:numPr>
        <w:rPr>
          <w:color w:val="000000" w:themeColor="text1"/>
          <w:highlight w:val="yellow"/>
        </w:rPr>
      </w:pPr>
      <w:r w:rsidRPr="00F13CFA">
        <w:rPr>
          <w:color w:val="000000" w:themeColor="text1"/>
          <w:highlight w:val="yellow"/>
        </w:rPr>
        <w:t xml:space="preserve">Production </w:t>
      </w:r>
    </w:p>
    <w:p w14:paraId="4503082B" w14:textId="4A62BEB9" w:rsidR="47A78965" w:rsidRPr="00F13CFA" w:rsidRDefault="47A78965" w:rsidP="27C38F31">
      <w:pPr>
        <w:pStyle w:val="ListParagraph"/>
        <w:numPr>
          <w:ilvl w:val="3"/>
          <w:numId w:val="14"/>
        </w:numPr>
        <w:rPr>
          <w:color w:val="000000" w:themeColor="text1"/>
          <w:highlight w:val="yellow"/>
        </w:rPr>
      </w:pPr>
      <w:r w:rsidRPr="00F13CFA">
        <w:rPr>
          <w:color w:val="000000" w:themeColor="text1"/>
          <w:highlight w:val="yellow"/>
        </w:rPr>
        <w:t>Consommation</w:t>
      </w:r>
    </w:p>
    <w:p w14:paraId="20985DFD" w14:textId="079921BD" w:rsidR="47A78965" w:rsidRPr="00F13CFA" w:rsidRDefault="47A78965" w:rsidP="27C38F31">
      <w:pPr>
        <w:pStyle w:val="ListParagraph"/>
        <w:numPr>
          <w:ilvl w:val="3"/>
          <w:numId w:val="14"/>
        </w:numPr>
        <w:rPr>
          <w:color w:val="000000" w:themeColor="text1"/>
          <w:highlight w:val="yellow"/>
        </w:rPr>
      </w:pPr>
      <w:r w:rsidRPr="00F13CFA">
        <w:rPr>
          <w:color w:val="000000" w:themeColor="text1"/>
          <w:highlight w:val="yellow"/>
        </w:rPr>
        <w:t>Produits agricoles destinés aux bétails</w:t>
      </w:r>
    </w:p>
    <w:p w14:paraId="143B76BF" w14:textId="474B4732" w:rsidR="47A78965" w:rsidRPr="00130609" w:rsidRDefault="47A78965" w:rsidP="27C38F31">
      <w:pPr>
        <w:pStyle w:val="ListParagraph"/>
        <w:numPr>
          <w:ilvl w:val="2"/>
          <w:numId w:val="14"/>
        </w:numPr>
        <w:rPr>
          <w:color w:val="000000" w:themeColor="text1"/>
        </w:rPr>
      </w:pPr>
      <w:r w:rsidRPr="00130609">
        <w:rPr>
          <w:color w:val="000000" w:themeColor="text1"/>
        </w:rPr>
        <w:t>Évaluation de la séquestration carbone (estimations)</w:t>
      </w:r>
    </w:p>
    <w:p w14:paraId="4F1F3FE5" w14:textId="6762A86B" w:rsidR="006352D2" w:rsidRPr="00130609" w:rsidRDefault="006352D2">
      <w:pPr>
        <w:pStyle w:val="ListParagraph"/>
        <w:numPr>
          <w:ilvl w:val="0"/>
          <w:numId w:val="14"/>
        </w:numPr>
        <w:rPr>
          <w:color w:val="000000" w:themeColor="text1"/>
        </w:rPr>
      </w:pPr>
      <w:r w:rsidRPr="00130609">
        <w:rPr>
          <w:color w:val="000000" w:themeColor="text1"/>
        </w:rPr>
        <w:t>C</w:t>
      </w:r>
      <w:r w:rsidR="00114A2B" w:rsidRPr="00130609">
        <w:rPr>
          <w:color w:val="000000" w:themeColor="text1"/>
        </w:rPr>
        <w:t>apitaliser sur l’existant (</w:t>
      </w:r>
      <w:proofErr w:type="spellStart"/>
      <w:r w:rsidR="00114A2B" w:rsidRPr="00130609">
        <w:rPr>
          <w:color w:val="000000" w:themeColor="text1"/>
        </w:rPr>
        <w:t>farmer</w:t>
      </w:r>
      <w:proofErr w:type="spellEnd"/>
      <w:r w:rsidR="00114A2B" w:rsidRPr="00130609">
        <w:rPr>
          <w:color w:val="000000" w:themeColor="text1"/>
        </w:rPr>
        <w:t xml:space="preserve"> </w:t>
      </w:r>
      <w:proofErr w:type="spellStart"/>
      <w:r w:rsidR="00114A2B" w:rsidRPr="00130609">
        <w:rPr>
          <w:color w:val="000000" w:themeColor="text1"/>
        </w:rPr>
        <w:t>analytics</w:t>
      </w:r>
      <w:proofErr w:type="spellEnd"/>
      <w:r w:rsidR="0047425D" w:rsidRPr="00130609">
        <w:rPr>
          <w:color w:val="000000" w:themeColor="text1"/>
        </w:rPr>
        <w:t xml:space="preserve"> </w:t>
      </w:r>
      <w:r w:rsidR="00925198" w:rsidRPr="00130609">
        <w:rPr>
          <w:color w:val="000000" w:themeColor="text1"/>
        </w:rPr>
        <w:t xml:space="preserve">global </w:t>
      </w:r>
      <w:proofErr w:type="spellStart"/>
      <w:r w:rsidR="0047425D" w:rsidRPr="00130609">
        <w:rPr>
          <w:color w:val="000000" w:themeColor="text1"/>
        </w:rPr>
        <w:t>dashboards</w:t>
      </w:r>
      <w:proofErr w:type="spellEnd"/>
      <w:r w:rsidR="00925198" w:rsidRPr="00130609">
        <w:rPr>
          <w:color w:val="000000" w:themeColor="text1"/>
        </w:rPr>
        <w:t>,</w:t>
      </w:r>
      <w:r w:rsidR="009062D5" w:rsidRPr="00130609">
        <w:rPr>
          <w:color w:val="000000" w:themeColor="text1"/>
        </w:rPr>
        <w:t xml:space="preserve"> free trial </w:t>
      </w:r>
      <w:proofErr w:type="spellStart"/>
      <w:r w:rsidR="009062D5" w:rsidRPr="00130609">
        <w:rPr>
          <w:color w:val="000000" w:themeColor="text1"/>
        </w:rPr>
        <w:t>analytics</w:t>
      </w:r>
      <w:proofErr w:type="spellEnd"/>
      <w:proofErr w:type="gramStart"/>
      <w:r w:rsidR="00114A2B" w:rsidRPr="00130609">
        <w:rPr>
          <w:color w:val="000000" w:themeColor="text1"/>
        </w:rPr>
        <w:t>)</w:t>
      </w:r>
      <w:r w:rsidR="09789D3C" w:rsidRPr="00130609">
        <w:rPr>
          <w:color w:val="000000" w:themeColor="text1"/>
        </w:rPr>
        <w:t>:</w:t>
      </w:r>
      <w:proofErr w:type="gramEnd"/>
      <w:r w:rsidR="09789D3C" w:rsidRPr="00130609">
        <w:rPr>
          <w:color w:val="000000" w:themeColor="text1"/>
        </w:rPr>
        <w:t xml:space="preserve"> </w:t>
      </w:r>
    </w:p>
    <w:p w14:paraId="163409A1" w14:textId="3CE28368" w:rsidR="09789D3C" w:rsidRPr="00130609" w:rsidRDefault="09789D3C" w:rsidP="27C38F31">
      <w:pPr>
        <w:pStyle w:val="ListParagraph"/>
        <w:numPr>
          <w:ilvl w:val="2"/>
          <w:numId w:val="14"/>
        </w:numPr>
        <w:rPr>
          <w:color w:val="000000" w:themeColor="text1"/>
        </w:rPr>
      </w:pPr>
      <w:r w:rsidRPr="00130609">
        <w:rPr>
          <w:color w:val="000000" w:themeColor="text1"/>
        </w:rPr>
        <w:t>Nombre de fermiers tracés (dans les différentes initiatives OSL/</w:t>
      </w:r>
      <w:proofErr w:type="spellStart"/>
      <w:r w:rsidRPr="00130609">
        <w:rPr>
          <w:color w:val="000000" w:themeColor="text1"/>
        </w:rPr>
        <w:t>AgB</w:t>
      </w:r>
      <w:proofErr w:type="spellEnd"/>
      <w:r w:rsidRPr="00130609">
        <w:rPr>
          <w:color w:val="000000" w:themeColor="text1"/>
        </w:rPr>
        <w:t>/</w:t>
      </w:r>
      <w:r w:rsidR="005BD13B" w:rsidRPr="00130609">
        <w:rPr>
          <w:color w:val="000000" w:themeColor="text1"/>
        </w:rPr>
        <w:t>EMAY/</w:t>
      </w:r>
      <w:proofErr w:type="spellStart"/>
      <w:r w:rsidRPr="00130609">
        <w:rPr>
          <w:color w:val="000000" w:themeColor="text1"/>
        </w:rPr>
        <w:t>Agripromoter</w:t>
      </w:r>
      <w:proofErr w:type="spellEnd"/>
      <w:r w:rsidRPr="00130609">
        <w:rPr>
          <w:color w:val="000000" w:themeColor="text1"/>
        </w:rPr>
        <w:t xml:space="preserve">/OSS, </w:t>
      </w:r>
      <w:proofErr w:type="spellStart"/>
      <w:r w:rsidRPr="00130609">
        <w:rPr>
          <w:color w:val="000000" w:themeColor="text1"/>
        </w:rPr>
        <w:t>etc</w:t>
      </w:r>
      <w:proofErr w:type="spellEnd"/>
      <w:r w:rsidRPr="00130609">
        <w:rPr>
          <w:color w:val="000000" w:themeColor="text1"/>
        </w:rPr>
        <w:t>)</w:t>
      </w:r>
    </w:p>
    <w:p w14:paraId="154CC6F8" w14:textId="3087055A" w:rsidR="12EAEDFA" w:rsidRPr="00130609" w:rsidRDefault="12EAEDFA" w:rsidP="27C38F31">
      <w:pPr>
        <w:pStyle w:val="ListParagraph"/>
        <w:numPr>
          <w:ilvl w:val="2"/>
          <w:numId w:val="14"/>
        </w:numPr>
        <w:rPr>
          <w:color w:val="000000" w:themeColor="text1"/>
        </w:rPr>
      </w:pPr>
      <w:r w:rsidRPr="00130609">
        <w:rPr>
          <w:color w:val="000000" w:themeColor="text1"/>
        </w:rPr>
        <w:t xml:space="preserve">Approche genre </w:t>
      </w:r>
    </w:p>
    <w:p w14:paraId="33847F36" w14:textId="28F137B9" w:rsidR="12EAEDFA" w:rsidRPr="00130609" w:rsidRDefault="12EAEDFA" w:rsidP="27C38F31">
      <w:pPr>
        <w:pStyle w:val="ListParagraph"/>
        <w:numPr>
          <w:ilvl w:val="2"/>
          <w:numId w:val="14"/>
        </w:numPr>
        <w:rPr>
          <w:color w:val="000000" w:themeColor="text1"/>
        </w:rPr>
      </w:pPr>
      <w:r w:rsidRPr="00130609">
        <w:rPr>
          <w:color w:val="000000" w:themeColor="text1"/>
        </w:rPr>
        <w:t>Classes d'âge</w:t>
      </w:r>
    </w:p>
    <w:p w14:paraId="19F1BD11" w14:textId="71E1A92B" w:rsidR="12EAEDFA" w:rsidRPr="00130609" w:rsidRDefault="12EAEDFA" w:rsidP="27C38F31">
      <w:pPr>
        <w:pStyle w:val="ListParagraph"/>
        <w:numPr>
          <w:ilvl w:val="2"/>
          <w:numId w:val="14"/>
        </w:numPr>
        <w:rPr>
          <w:color w:val="000000" w:themeColor="text1"/>
        </w:rPr>
      </w:pPr>
      <w:r w:rsidRPr="00130609">
        <w:rPr>
          <w:color w:val="000000" w:themeColor="text1"/>
        </w:rPr>
        <w:t xml:space="preserve">Superficie en ha </w:t>
      </w:r>
    </w:p>
    <w:p w14:paraId="30AD1F31" w14:textId="78801259" w:rsidR="12EAEDFA" w:rsidRPr="00130609" w:rsidRDefault="12EAEDFA" w:rsidP="27C38F31">
      <w:pPr>
        <w:pStyle w:val="ListParagraph"/>
        <w:numPr>
          <w:ilvl w:val="3"/>
          <w:numId w:val="14"/>
        </w:numPr>
        <w:rPr>
          <w:color w:val="000000" w:themeColor="text1"/>
        </w:rPr>
      </w:pPr>
      <w:r w:rsidRPr="00130609">
        <w:rPr>
          <w:color w:val="000000" w:themeColor="text1"/>
        </w:rPr>
        <w:t>Totale</w:t>
      </w:r>
    </w:p>
    <w:p w14:paraId="3815FDF0" w14:textId="42218600" w:rsidR="12EAEDFA" w:rsidRPr="00130609" w:rsidRDefault="12EAEDFA" w:rsidP="27C38F31">
      <w:pPr>
        <w:pStyle w:val="ListParagraph"/>
        <w:numPr>
          <w:ilvl w:val="3"/>
          <w:numId w:val="14"/>
        </w:numPr>
        <w:rPr>
          <w:color w:val="000000" w:themeColor="text1"/>
        </w:rPr>
      </w:pPr>
      <w:r w:rsidRPr="00130609">
        <w:rPr>
          <w:color w:val="000000" w:themeColor="text1"/>
        </w:rPr>
        <w:t xml:space="preserve">Moyenne par fermier  </w:t>
      </w:r>
    </w:p>
    <w:p w14:paraId="2B66BA50" w14:textId="423014CB" w:rsidR="17966260" w:rsidRPr="00130609" w:rsidRDefault="17966260" w:rsidP="27C38F31">
      <w:pPr>
        <w:pStyle w:val="ListParagraph"/>
        <w:numPr>
          <w:ilvl w:val="2"/>
          <w:numId w:val="14"/>
        </w:numPr>
        <w:rPr>
          <w:color w:val="000000" w:themeColor="text1"/>
        </w:rPr>
      </w:pPr>
      <w:r w:rsidRPr="00130609">
        <w:rPr>
          <w:color w:val="000000" w:themeColor="text1"/>
        </w:rPr>
        <w:t>Principales cultures</w:t>
      </w:r>
      <w:r w:rsidR="57F6698F" w:rsidRPr="00130609">
        <w:rPr>
          <w:color w:val="000000" w:themeColor="text1"/>
        </w:rPr>
        <w:t xml:space="preserve">/ </w:t>
      </w:r>
      <w:proofErr w:type="spellStart"/>
      <w:r w:rsidR="57F6698F" w:rsidRPr="00130609">
        <w:rPr>
          <w:color w:val="000000" w:themeColor="text1"/>
        </w:rPr>
        <w:t>Intercropping</w:t>
      </w:r>
      <w:proofErr w:type="spellEnd"/>
      <w:r w:rsidR="57F6698F" w:rsidRPr="00130609">
        <w:rPr>
          <w:color w:val="000000" w:themeColor="text1"/>
        </w:rPr>
        <w:t xml:space="preserve"> </w:t>
      </w:r>
    </w:p>
    <w:p w14:paraId="42CAEABF" w14:textId="5E89FF0D" w:rsidR="17966260" w:rsidRPr="00130609" w:rsidRDefault="17966260" w:rsidP="27C38F31">
      <w:pPr>
        <w:pStyle w:val="ListParagraph"/>
        <w:numPr>
          <w:ilvl w:val="2"/>
          <w:numId w:val="14"/>
        </w:numPr>
        <w:rPr>
          <w:color w:val="000000" w:themeColor="text1"/>
        </w:rPr>
      </w:pPr>
      <w:r w:rsidRPr="00130609">
        <w:rPr>
          <w:color w:val="000000" w:themeColor="text1"/>
        </w:rPr>
        <w:t xml:space="preserve">Rendement moyen par culture et par pays </w:t>
      </w:r>
    </w:p>
    <w:p w14:paraId="3BF0B8AB" w14:textId="6C7A05BE" w:rsidR="518FD32B" w:rsidRPr="00130609" w:rsidRDefault="518FD32B" w:rsidP="27C38F31">
      <w:pPr>
        <w:pStyle w:val="ListParagraph"/>
        <w:numPr>
          <w:ilvl w:val="2"/>
          <w:numId w:val="14"/>
        </w:numPr>
        <w:rPr>
          <w:color w:val="000000" w:themeColor="text1"/>
        </w:rPr>
      </w:pPr>
      <w:r w:rsidRPr="00130609">
        <w:rPr>
          <w:color w:val="000000" w:themeColor="text1"/>
        </w:rPr>
        <w:t xml:space="preserve">Utilisation d’engrais </w:t>
      </w:r>
      <w:r w:rsidR="4891CABC" w:rsidRPr="00130609">
        <w:rPr>
          <w:color w:val="000000" w:themeColor="text1"/>
        </w:rPr>
        <w:t>(%par pays et par culture)</w:t>
      </w:r>
    </w:p>
    <w:p w14:paraId="3584AE67" w14:textId="5A4B4676" w:rsidR="4891CABC" w:rsidRPr="00130609" w:rsidRDefault="4891CABC" w:rsidP="27C38F31">
      <w:pPr>
        <w:pStyle w:val="ListParagraph"/>
        <w:numPr>
          <w:ilvl w:val="2"/>
          <w:numId w:val="14"/>
        </w:numPr>
        <w:rPr>
          <w:ins w:id="9" w:author="Saad Salah BENNANI" w:date="2023-08-08T09:50:00Z"/>
          <w:color w:val="000000" w:themeColor="text1"/>
        </w:rPr>
      </w:pPr>
      <w:r w:rsidRPr="00130609">
        <w:rPr>
          <w:color w:val="000000" w:themeColor="text1"/>
        </w:rPr>
        <w:t>Type d’engrais utilisé</w:t>
      </w:r>
    </w:p>
    <w:p w14:paraId="2520B0F1" w14:textId="5FCA5E3C" w:rsidR="0C368B4E" w:rsidRDefault="0C368B4E">
      <w:pPr>
        <w:rPr>
          <w:ins w:id="10" w:author="Saad Salah BENNANI" w:date="2023-08-08T09:50:00Z"/>
          <w:color w:val="000000" w:themeColor="text1"/>
        </w:rPr>
        <w:pPrChange w:id="11" w:author="Saad Salah BENNANI" w:date="2023-08-08T09:50:00Z">
          <w:pPr>
            <w:pStyle w:val="ListParagraph"/>
            <w:numPr>
              <w:ilvl w:val="2"/>
              <w:numId w:val="14"/>
            </w:numPr>
            <w:ind w:left="1080" w:hanging="360"/>
          </w:pPr>
        </w:pPrChange>
      </w:pPr>
    </w:p>
    <w:p w14:paraId="2147C0D1" w14:textId="6F73A0DF" w:rsidR="5D9591F3" w:rsidRDefault="5D9591F3" w:rsidP="0C368B4E">
      <w:pPr>
        <w:rPr>
          <w:ins w:id="12" w:author="Saad Salah BENNANI" w:date="2023-08-08T09:58:00Z"/>
          <w:color w:val="000000" w:themeColor="text1"/>
          <w:highlight w:val="red"/>
        </w:rPr>
      </w:pPr>
      <w:ins w:id="13" w:author="Saad Salah BENNANI" w:date="2023-08-08T09:50:00Z">
        <w:r w:rsidRPr="3C851217">
          <w:rPr>
            <w:color w:val="000000" w:themeColor="text1"/>
            <w:highlight w:val="red"/>
            <w:rPrChange w:id="14" w:author="Saad Salah BENNANI" w:date="2023-08-08T09:50:00Z">
              <w:rPr>
                <w:color w:val="000000" w:themeColor="text1"/>
              </w:rPr>
            </w:rPrChange>
          </w:rPr>
          <w:t>Irrigation</w:t>
        </w:r>
        <w:r w:rsidRPr="3C851217">
          <w:rPr>
            <w:color w:val="000000" w:themeColor="text1"/>
            <w:highlight w:val="red"/>
          </w:rPr>
          <w:t xml:space="preserve"> </w:t>
        </w:r>
        <w:r w:rsidRPr="46DB57D9">
          <w:rPr>
            <w:color w:val="000000" w:themeColor="text1"/>
            <w:highlight w:val="red"/>
          </w:rPr>
          <w:t>??</w:t>
        </w:r>
      </w:ins>
    </w:p>
    <w:p w14:paraId="01A0B4D4" w14:textId="52BF1906" w:rsidR="322E92F6" w:rsidRDefault="422DAC15" w:rsidP="4CF5958C">
      <w:pPr>
        <w:rPr>
          <w:ins w:id="15" w:author="Saad Salah BENNANI" w:date="2023-08-08T09:58:00Z"/>
          <w:color w:val="000000" w:themeColor="text1"/>
          <w:highlight w:val="red"/>
        </w:rPr>
      </w:pPr>
      <w:ins w:id="16" w:author="Saad Salah BENNANI" w:date="2023-08-08T09:59:00Z">
        <w:r w:rsidRPr="2AA78130">
          <w:rPr>
            <w:color w:val="000000" w:themeColor="text1"/>
            <w:highlight w:val="red"/>
          </w:rPr>
          <w:t xml:space="preserve">Existence </w:t>
        </w:r>
        <w:r w:rsidRPr="05D0FCBD">
          <w:rPr>
            <w:color w:val="000000" w:themeColor="text1"/>
            <w:highlight w:val="red"/>
          </w:rPr>
          <w:t xml:space="preserve">de </w:t>
        </w:r>
        <w:r w:rsidRPr="2AA78130">
          <w:rPr>
            <w:color w:val="000000" w:themeColor="text1"/>
            <w:highlight w:val="red"/>
          </w:rPr>
          <w:t>Plan</w:t>
        </w:r>
        <w:r w:rsidRPr="6E599AE3">
          <w:rPr>
            <w:color w:val="000000" w:themeColor="text1"/>
            <w:highlight w:val="red"/>
          </w:rPr>
          <w:t xml:space="preserve"> agricole</w:t>
        </w:r>
        <w:r w:rsidRPr="05D0FCBD">
          <w:rPr>
            <w:color w:val="000000" w:themeColor="text1"/>
            <w:highlight w:val="red"/>
          </w:rPr>
          <w:t xml:space="preserve"> ou autre </w:t>
        </w:r>
        <w:r w:rsidRPr="04918540">
          <w:rPr>
            <w:color w:val="000000" w:themeColor="text1"/>
            <w:highlight w:val="red"/>
          </w:rPr>
          <w:t xml:space="preserve">? </w:t>
        </w:r>
        <w:r w:rsidRPr="30D32D86">
          <w:rPr>
            <w:color w:val="000000" w:themeColor="text1"/>
            <w:highlight w:val="red"/>
          </w:rPr>
          <w:t>Quel focus ?</w:t>
        </w:r>
        <w:r w:rsidRPr="01A66351">
          <w:rPr>
            <w:color w:val="000000" w:themeColor="text1"/>
            <w:highlight w:val="red"/>
          </w:rPr>
          <w:t xml:space="preserve"> Quelles</w:t>
        </w:r>
        <w:r w:rsidRPr="6938E0A4">
          <w:rPr>
            <w:color w:val="000000" w:themeColor="text1"/>
            <w:highlight w:val="red"/>
          </w:rPr>
          <w:t xml:space="preserve"> </w:t>
        </w:r>
        <w:proofErr w:type="spellStart"/>
        <w:r w:rsidRPr="6938E0A4">
          <w:rPr>
            <w:color w:val="000000" w:themeColor="text1"/>
            <w:highlight w:val="red"/>
          </w:rPr>
          <w:t>crops</w:t>
        </w:r>
        <w:proofErr w:type="spellEnd"/>
        <w:r w:rsidRPr="6938E0A4">
          <w:rPr>
            <w:color w:val="000000" w:themeColor="text1"/>
            <w:highlight w:val="red"/>
          </w:rPr>
          <w:t xml:space="preserve"> ? </w:t>
        </w:r>
        <w:r w:rsidRPr="443DB0DC">
          <w:rPr>
            <w:color w:val="000000" w:themeColor="text1"/>
            <w:highlight w:val="red"/>
          </w:rPr>
          <w:t>...</w:t>
        </w:r>
      </w:ins>
    </w:p>
    <w:p w14:paraId="2DE8BE4B" w14:textId="04694287" w:rsidR="50A8ABDC" w:rsidRDefault="50A8ABDC" w:rsidP="50A8ABDC">
      <w:pPr>
        <w:rPr>
          <w:color w:val="000000" w:themeColor="text1"/>
          <w:highlight w:val="red"/>
        </w:rPr>
      </w:pPr>
    </w:p>
    <w:p w14:paraId="267A50B8" w14:textId="6ECE4E7F" w:rsidR="00A53BEC" w:rsidRPr="00746ECE" w:rsidRDefault="0047425D" w:rsidP="00746ECE">
      <w:pPr>
        <w:pStyle w:val="ListParagraph"/>
        <w:numPr>
          <w:ilvl w:val="0"/>
          <w:numId w:val="14"/>
        </w:numPr>
        <w:rPr>
          <w:b/>
          <w:bCs/>
        </w:rPr>
      </w:pPr>
      <w:r>
        <w:rPr>
          <w:b/>
          <w:bCs/>
          <w:color w:val="FF0000"/>
        </w:rPr>
        <w:t xml:space="preserve">Prioriser les indicateurs </w:t>
      </w:r>
      <w:r w:rsidR="00440D0F">
        <w:rPr>
          <w:b/>
          <w:bCs/>
          <w:color w:val="FF0000"/>
        </w:rPr>
        <w:t xml:space="preserve">donnant </w:t>
      </w:r>
      <w:r w:rsidR="00440D0F" w:rsidRPr="0092155E">
        <w:rPr>
          <w:b/>
          <w:bCs/>
          <w:color w:val="FF0000"/>
          <w:u w:val="single"/>
        </w:rPr>
        <w:t>un aperçu</w:t>
      </w:r>
      <w:r w:rsidR="0092155E" w:rsidRPr="0092155E">
        <w:rPr>
          <w:b/>
          <w:bCs/>
          <w:color w:val="FF0000"/>
          <w:u w:val="single"/>
        </w:rPr>
        <w:t xml:space="preserve"> global</w:t>
      </w:r>
      <w:r w:rsidR="00440D0F">
        <w:rPr>
          <w:b/>
          <w:bCs/>
          <w:color w:val="FF0000"/>
        </w:rPr>
        <w:t xml:space="preserve"> sur les activités</w:t>
      </w:r>
      <w:r w:rsidR="006352D2">
        <w:rPr>
          <w:b/>
          <w:bCs/>
          <w:color w:val="FF0000"/>
        </w:rPr>
        <w:t xml:space="preserve"> et les ambitions </w:t>
      </w:r>
      <w:r w:rsidR="00440D0F">
        <w:rPr>
          <w:b/>
          <w:bCs/>
          <w:color w:val="FF0000"/>
        </w:rPr>
        <w:t>d’OCPA</w:t>
      </w:r>
      <w:r w:rsidR="006352D2">
        <w:rPr>
          <w:b/>
          <w:bCs/>
          <w:color w:val="FF0000"/>
        </w:rPr>
        <w:t xml:space="preserve">. </w:t>
      </w:r>
    </w:p>
    <w:p w14:paraId="4D588BE0" w14:textId="77777777" w:rsidR="009926CB" w:rsidRPr="00525289" w:rsidRDefault="009926CB" w:rsidP="009926CB">
      <w:pPr>
        <w:pStyle w:val="ListParagraph"/>
        <w:ind w:left="1080"/>
      </w:pPr>
    </w:p>
    <w:p w14:paraId="4054BE57" w14:textId="77777777" w:rsidR="00F8141C" w:rsidRPr="00EE1703" w:rsidRDefault="00F8141C" w:rsidP="00F8141C">
      <w:pPr>
        <w:pStyle w:val="ListParagraph"/>
        <w:numPr>
          <w:ilvl w:val="1"/>
          <w:numId w:val="14"/>
        </w:numPr>
        <w:rPr>
          <w:b/>
          <w:bCs/>
        </w:rPr>
      </w:pPr>
      <w:r w:rsidRPr="00EE1703">
        <w:rPr>
          <w:b/>
          <w:bCs/>
        </w:rPr>
        <w:t>Données veille stratégique (évolution des marchés/ compétiteurs)</w:t>
      </w:r>
    </w:p>
    <w:p w14:paraId="03CC5172" w14:textId="220A7C9B" w:rsidR="3B2D6E5C" w:rsidRDefault="32BD1695" w:rsidP="3B2D6E5C">
      <w:pPr>
        <w:pStyle w:val="ListParagraph"/>
        <w:numPr>
          <w:ilvl w:val="2"/>
          <w:numId w:val="20"/>
        </w:numPr>
        <w:rPr>
          <w:ins w:id="17" w:author="Saad Salah BENNANI" w:date="2023-08-08T09:53:00Z"/>
        </w:rPr>
      </w:pPr>
      <w:ins w:id="18" w:author="Saad Salah BENNANI" w:date="2023-08-08T09:53:00Z">
        <w:r>
          <w:t>Importations engrais</w:t>
        </w:r>
      </w:ins>
      <w:ins w:id="19" w:author="Saad Salah BENNANI" w:date="2023-08-08T09:54:00Z">
        <w:r>
          <w:t xml:space="preserve"> avec </w:t>
        </w:r>
        <w:proofErr w:type="spellStart"/>
        <w:r>
          <w:t>saisonalité</w:t>
        </w:r>
        <w:proofErr w:type="spellEnd"/>
        <w:r>
          <w:t>, types de produits, origine</w:t>
        </w:r>
      </w:ins>
      <w:ins w:id="20" w:author="Saad Salah BENNANI" w:date="2023-08-08T10:00:00Z">
        <w:r w:rsidR="17E46DAC">
          <w:t xml:space="preserve"> (Evolution, trend, …)</w:t>
        </w:r>
      </w:ins>
    </w:p>
    <w:p w14:paraId="24F5D2E2" w14:textId="4E862284" w:rsidR="32BD1695" w:rsidRDefault="32BD1695" w:rsidP="68097609">
      <w:pPr>
        <w:pStyle w:val="ListParagraph"/>
        <w:numPr>
          <w:ilvl w:val="2"/>
          <w:numId w:val="20"/>
        </w:numPr>
        <w:rPr>
          <w:ins w:id="21" w:author="Saad Salah BENNANI" w:date="2023-08-08T09:53:00Z"/>
        </w:rPr>
      </w:pPr>
      <w:ins w:id="22" w:author="Saad Salah BENNANI" w:date="2023-08-08T09:53:00Z">
        <w:r>
          <w:t>Potentiel consommation engrais</w:t>
        </w:r>
      </w:ins>
      <w:ins w:id="23" w:author="Saad Salah BENNANI" w:date="2023-08-08T09:54:00Z">
        <w:r w:rsidR="62801187">
          <w:t xml:space="preserve"> sur la base </w:t>
        </w:r>
      </w:ins>
      <w:ins w:id="24" w:author="Saad Salah BENNANI" w:date="2023-08-08T09:55:00Z">
        <w:r w:rsidR="62801187">
          <w:t xml:space="preserve">de la surface arable * qté </w:t>
        </w:r>
        <w:proofErr w:type="spellStart"/>
        <w:r w:rsidR="62801187">
          <w:t>recommendé</w:t>
        </w:r>
        <w:proofErr w:type="spellEnd"/>
        <w:r w:rsidR="62801187">
          <w:t xml:space="preserve"> + Potentiel BCG (Donner une vue d’ensemble du potentiel)</w:t>
        </w:r>
      </w:ins>
    </w:p>
    <w:p w14:paraId="32D25E20" w14:textId="3E9B17AB" w:rsidR="71BD23BB" w:rsidRDefault="71BD23BB" w:rsidP="3DAEBB36">
      <w:pPr>
        <w:pStyle w:val="ListParagraph"/>
        <w:numPr>
          <w:ilvl w:val="2"/>
          <w:numId w:val="20"/>
        </w:numPr>
        <w:rPr>
          <w:ins w:id="25" w:author="Saad Salah BENNANI" w:date="2023-08-08T09:53:00Z"/>
        </w:rPr>
      </w:pPr>
      <w:ins w:id="26" w:author="Saad Salah BENNANI" w:date="2023-08-08T09:58:00Z">
        <w:r>
          <w:t>Part marché libre / marché subventionné</w:t>
        </w:r>
      </w:ins>
    </w:p>
    <w:p w14:paraId="1FCF92D7" w14:textId="13EB6980" w:rsidR="005E1E30" w:rsidRDefault="00BB50AF" w:rsidP="00504E1C">
      <w:pPr>
        <w:pStyle w:val="ListParagraph"/>
        <w:numPr>
          <w:ilvl w:val="2"/>
          <w:numId w:val="20"/>
        </w:numPr>
      </w:pPr>
      <w:r>
        <w:t xml:space="preserve">Indicateurs de </w:t>
      </w:r>
      <w:r w:rsidR="00F8141C" w:rsidRPr="009A31F9">
        <w:t>consommation</w:t>
      </w:r>
      <w:r>
        <w:t xml:space="preserve"> réelle</w:t>
      </w:r>
      <w:r w:rsidR="00125373">
        <w:t xml:space="preserve"> </w:t>
      </w:r>
      <w:r w:rsidRPr="00BB50AF">
        <w:t>d’engrais</w:t>
      </w:r>
      <w:r>
        <w:t xml:space="preserve"> comparé</w:t>
      </w:r>
      <w:r w:rsidR="00B1548F">
        <w:t xml:space="preserve">e aux </w:t>
      </w:r>
      <w:r w:rsidR="00C47E5E" w:rsidRPr="00BB50AF">
        <w:t>recommandations</w:t>
      </w:r>
      <w:r w:rsidR="00D5368A">
        <w:t xml:space="preserve"> </w:t>
      </w:r>
      <w:r w:rsidR="00C47E5E">
        <w:t xml:space="preserve">agronomiques et </w:t>
      </w:r>
      <w:r w:rsidR="00C3377A">
        <w:t>celles d’</w:t>
      </w:r>
      <w:r w:rsidRPr="00BB50AF">
        <w:t xml:space="preserve">Abuja </w:t>
      </w:r>
      <w:proofErr w:type="spellStart"/>
      <w:r w:rsidRPr="00BB50AF">
        <w:t>target</w:t>
      </w:r>
      <w:proofErr w:type="spellEnd"/>
    </w:p>
    <w:p w14:paraId="719ADD8A" w14:textId="06662C84" w:rsidR="0002410F" w:rsidRPr="00D80C1D" w:rsidRDefault="00673FD0" w:rsidP="0002410F">
      <w:pPr>
        <w:pStyle w:val="ListParagraph"/>
        <w:numPr>
          <w:ilvl w:val="2"/>
          <w:numId w:val="20"/>
        </w:numPr>
        <w:rPr>
          <w:highlight w:val="yellow"/>
        </w:rPr>
      </w:pPr>
      <w:r>
        <w:rPr>
          <w:rFonts w:eastAsia="Times New Roman"/>
          <w:highlight w:val="yellow"/>
        </w:rPr>
        <w:t xml:space="preserve">Proposition de </w:t>
      </w:r>
      <w:proofErr w:type="spellStart"/>
      <w:r>
        <w:rPr>
          <w:rFonts w:eastAsia="Times New Roman"/>
          <w:highlight w:val="yellow"/>
        </w:rPr>
        <w:t>Ssi</w:t>
      </w:r>
      <w:proofErr w:type="spellEnd"/>
      <w:r>
        <w:rPr>
          <w:rFonts w:eastAsia="Times New Roman"/>
          <w:highlight w:val="yellow"/>
        </w:rPr>
        <w:t xml:space="preserve"> </w:t>
      </w:r>
      <w:proofErr w:type="spellStart"/>
      <w:r>
        <w:rPr>
          <w:rFonts w:eastAsia="Times New Roman"/>
          <w:highlight w:val="yellow"/>
        </w:rPr>
        <w:t>Jamali</w:t>
      </w:r>
      <w:proofErr w:type="spellEnd"/>
      <w:r w:rsidR="006746C0">
        <w:rPr>
          <w:rFonts w:eastAsia="Times New Roman"/>
          <w:highlight w:val="yellow"/>
        </w:rPr>
        <w:t> :</w:t>
      </w:r>
      <w:r>
        <w:rPr>
          <w:rFonts w:eastAsia="Times New Roman"/>
          <w:highlight w:val="yellow"/>
        </w:rPr>
        <w:t xml:space="preserve"> </w:t>
      </w:r>
      <w:r w:rsidR="0002410F" w:rsidRPr="00D80C1D">
        <w:rPr>
          <w:rFonts w:eastAsia="Times New Roman"/>
          <w:highlight w:val="yellow"/>
        </w:rPr>
        <w:t xml:space="preserve">l’évolution </w:t>
      </w:r>
      <w:proofErr w:type="gramStart"/>
      <w:r w:rsidR="0002410F" w:rsidRPr="00D80C1D">
        <w:rPr>
          <w:rFonts w:eastAsia="Times New Roman"/>
          <w:highlight w:val="yellow"/>
        </w:rPr>
        <w:t>des importation</w:t>
      </w:r>
      <w:proofErr w:type="gramEnd"/>
      <w:r w:rsidR="0002410F" w:rsidRPr="00D80C1D">
        <w:rPr>
          <w:rFonts w:eastAsia="Times New Roman"/>
          <w:highlight w:val="yellow"/>
        </w:rPr>
        <w:t xml:space="preserve"> et les exportation des </w:t>
      </w:r>
      <w:proofErr w:type="spellStart"/>
      <w:r w:rsidR="0002410F" w:rsidRPr="00D80C1D">
        <w:rPr>
          <w:rFonts w:eastAsia="Times New Roman"/>
          <w:highlight w:val="yellow"/>
        </w:rPr>
        <w:t>crops</w:t>
      </w:r>
      <w:proofErr w:type="spellEnd"/>
      <w:r w:rsidR="0002410F" w:rsidRPr="00D80C1D">
        <w:rPr>
          <w:rFonts w:eastAsia="Times New Roman"/>
          <w:highlight w:val="yellow"/>
        </w:rPr>
        <w:t xml:space="preserve"> par pays dans le temps …</w:t>
      </w:r>
    </w:p>
    <w:p w14:paraId="2AAE8140" w14:textId="7EBDC5C0" w:rsidR="006942E1" w:rsidRPr="00D80C1D" w:rsidRDefault="006746C0" w:rsidP="0002410F">
      <w:pPr>
        <w:pStyle w:val="ListParagraph"/>
        <w:numPr>
          <w:ilvl w:val="2"/>
          <w:numId w:val="20"/>
        </w:numPr>
        <w:rPr>
          <w:highlight w:val="yellow"/>
        </w:rPr>
      </w:pPr>
      <w:r>
        <w:rPr>
          <w:rFonts w:eastAsia="Times New Roman"/>
          <w:highlight w:val="yellow"/>
        </w:rPr>
        <w:t xml:space="preserve">Proposition de </w:t>
      </w:r>
      <w:proofErr w:type="spellStart"/>
      <w:r>
        <w:rPr>
          <w:rFonts w:eastAsia="Times New Roman"/>
          <w:highlight w:val="yellow"/>
        </w:rPr>
        <w:t>Ssi</w:t>
      </w:r>
      <w:proofErr w:type="spellEnd"/>
      <w:r>
        <w:rPr>
          <w:rFonts w:eastAsia="Times New Roman"/>
          <w:highlight w:val="yellow"/>
        </w:rPr>
        <w:t xml:space="preserve"> </w:t>
      </w:r>
      <w:proofErr w:type="spellStart"/>
      <w:r>
        <w:rPr>
          <w:rFonts w:eastAsia="Times New Roman"/>
          <w:highlight w:val="yellow"/>
        </w:rPr>
        <w:t>Jamali</w:t>
      </w:r>
      <w:proofErr w:type="spellEnd"/>
      <w:r>
        <w:rPr>
          <w:rFonts w:eastAsia="Times New Roman"/>
          <w:highlight w:val="yellow"/>
        </w:rPr>
        <w:t xml:space="preserve"> : </w:t>
      </w:r>
      <w:r w:rsidR="0002410F" w:rsidRPr="00D80C1D">
        <w:rPr>
          <w:rFonts w:eastAsia="Times New Roman"/>
          <w:highlight w:val="yellow"/>
        </w:rPr>
        <w:t xml:space="preserve">les flux depuis Jorf vers les Ports africains et les flux par pays (en fonction des </w:t>
      </w:r>
      <w:proofErr w:type="spellStart"/>
      <w:r w:rsidR="0002410F" w:rsidRPr="00D80C1D">
        <w:rPr>
          <w:rFonts w:eastAsia="Times New Roman"/>
          <w:highlight w:val="yellow"/>
        </w:rPr>
        <w:t>entrepots</w:t>
      </w:r>
      <w:proofErr w:type="spellEnd"/>
      <w:r w:rsidR="0002410F" w:rsidRPr="00D80C1D">
        <w:rPr>
          <w:rFonts w:eastAsia="Times New Roman"/>
          <w:highlight w:val="yellow"/>
        </w:rPr>
        <w:t xml:space="preserve"> OCP en location ou en </w:t>
      </w:r>
      <w:proofErr w:type="gramStart"/>
      <w:r w:rsidR="0002410F" w:rsidRPr="00D80C1D">
        <w:rPr>
          <w:rFonts w:eastAsia="Times New Roman"/>
          <w:highlight w:val="yellow"/>
        </w:rPr>
        <w:t xml:space="preserve">propre) </w:t>
      </w:r>
      <w:ins w:id="27" w:author="MAYSSOUN MESSAOUDI" w:date="2023-08-08T11:54:00Z">
        <w:r w:rsidR="00AD2553" w:rsidRPr="00AD2553">
          <w:rPr>
            <w:rFonts w:eastAsia="Times New Roman"/>
            <w:b/>
            <w:bCs/>
            <w:highlight w:val="yellow"/>
            <w:rPrChange w:id="28" w:author="MAYSSOUN MESSAOUDI" w:date="2023-08-08T11:54:00Z">
              <w:rPr>
                <w:rFonts w:eastAsia="Times New Roman"/>
                <w:highlight w:val="yellow"/>
              </w:rPr>
            </w:rPrChange>
          </w:rPr>
          <w:t xml:space="preserve"> Abonnement</w:t>
        </w:r>
        <w:proofErr w:type="gramEnd"/>
        <w:r w:rsidR="00AD2553">
          <w:rPr>
            <w:rFonts w:eastAsia="Times New Roman"/>
            <w:highlight w:val="yellow"/>
          </w:rPr>
          <w:t xml:space="preserve"> </w:t>
        </w:r>
        <w:r w:rsidR="003D0E70">
          <w:rPr>
            <w:rFonts w:eastAsia="Times New Roman"/>
            <w:highlight w:val="yellow"/>
          </w:rPr>
          <w:t xml:space="preserve"> </w:t>
        </w:r>
      </w:ins>
    </w:p>
    <w:p w14:paraId="16B5CBAD" w14:textId="448E05C8" w:rsidR="0002410F" w:rsidRPr="00D80C1D" w:rsidRDefault="006746C0" w:rsidP="0002410F">
      <w:pPr>
        <w:pStyle w:val="ListParagraph"/>
        <w:numPr>
          <w:ilvl w:val="2"/>
          <w:numId w:val="20"/>
        </w:numPr>
        <w:rPr>
          <w:highlight w:val="yellow"/>
        </w:rPr>
      </w:pPr>
      <w:r>
        <w:rPr>
          <w:rFonts w:eastAsia="Times New Roman"/>
          <w:highlight w:val="yellow"/>
        </w:rPr>
        <w:t xml:space="preserve">Proposition de </w:t>
      </w:r>
      <w:proofErr w:type="spellStart"/>
      <w:r>
        <w:rPr>
          <w:rFonts w:eastAsia="Times New Roman"/>
          <w:highlight w:val="yellow"/>
        </w:rPr>
        <w:t>Ssi</w:t>
      </w:r>
      <w:proofErr w:type="spellEnd"/>
      <w:r>
        <w:rPr>
          <w:rFonts w:eastAsia="Times New Roman"/>
          <w:highlight w:val="yellow"/>
        </w:rPr>
        <w:t xml:space="preserve"> </w:t>
      </w:r>
      <w:proofErr w:type="spellStart"/>
      <w:r>
        <w:rPr>
          <w:rFonts w:eastAsia="Times New Roman"/>
          <w:highlight w:val="yellow"/>
        </w:rPr>
        <w:t>Jamali</w:t>
      </w:r>
      <w:proofErr w:type="spellEnd"/>
      <w:r>
        <w:rPr>
          <w:rFonts w:eastAsia="Times New Roman"/>
          <w:highlight w:val="yellow"/>
        </w:rPr>
        <w:t xml:space="preserve"> : </w:t>
      </w:r>
      <w:r w:rsidR="0002410F" w:rsidRPr="00D80C1D">
        <w:rPr>
          <w:rFonts w:eastAsia="Times New Roman"/>
          <w:highlight w:val="yellow"/>
        </w:rPr>
        <w:t xml:space="preserve"> Initiatives de développement par région / Pays</w:t>
      </w:r>
    </w:p>
    <w:p w14:paraId="1B3B4BAE" w14:textId="77777777" w:rsidR="00213F3E" w:rsidRDefault="00213F3E" w:rsidP="00504E1C">
      <w:pPr>
        <w:pStyle w:val="ListParagraph"/>
        <w:numPr>
          <w:ilvl w:val="2"/>
          <w:numId w:val="20"/>
        </w:numPr>
      </w:pPr>
      <w:r>
        <w:t>Diffusion spatiale</w:t>
      </w:r>
      <w:r w:rsidR="00F8141C">
        <w:t xml:space="preserve"> des zones de consommation</w:t>
      </w:r>
    </w:p>
    <w:p w14:paraId="59CE8045" w14:textId="1E7BA6C2" w:rsidR="00567D17" w:rsidRDefault="00213F3E" w:rsidP="00504E1C">
      <w:pPr>
        <w:pStyle w:val="ListParagraph"/>
        <w:numPr>
          <w:ilvl w:val="2"/>
          <w:numId w:val="20"/>
        </w:numPr>
      </w:pPr>
      <w:r>
        <w:t xml:space="preserve">Diffusion spatiale </w:t>
      </w:r>
      <w:r w:rsidR="00F8141C">
        <w:t>des</w:t>
      </w:r>
      <w:r w:rsidR="00B46DE8">
        <w:t xml:space="preserve"> opérateurs</w:t>
      </w:r>
      <w:r w:rsidR="00567D17">
        <w:t xml:space="preserve"> et infrastructures</w:t>
      </w:r>
      <w:r w:rsidR="00F8141C">
        <w:t xml:space="preserve"> (</w:t>
      </w:r>
      <w:proofErr w:type="spellStart"/>
      <w:r w:rsidR="00F8141C">
        <w:t>Blending</w:t>
      </w:r>
      <w:proofErr w:type="spellEnd"/>
      <w:r w:rsidR="00F8141C">
        <w:t xml:space="preserve"> </w:t>
      </w:r>
      <w:proofErr w:type="spellStart"/>
      <w:r w:rsidR="00F8141C">
        <w:t>units</w:t>
      </w:r>
      <w:proofErr w:type="spellEnd"/>
      <w:r w:rsidR="00F8141C">
        <w:t xml:space="preserve">, </w:t>
      </w:r>
      <w:proofErr w:type="spellStart"/>
      <w:r w:rsidR="00F8141C">
        <w:t>agrodealers</w:t>
      </w:r>
      <w:proofErr w:type="spellEnd"/>
      <w:r w:rsidR="00F8141C">
        <w:t xml:space="preserve">, </w:t>
      </w:r>
      <w:r w:rsidR="00B46DE8">
        <w:t xml:space="preserve">espaces de </w:t>
      </w:r>
      <w:r w:rsidR="00F8141C">
        <w:t xml:space="preserve">stockage, </w:t>
      </w:r>
      <w:r w:rsidR="00B46DE8">
        <w:t xml:space="preserve">hubs logistiques, </w:t>
      </w:r>
      <w:r w:rsidR="00567D17">
        <w:t xml:space="preserve">ports secs, </w:t>
      </w:r>
      <w:r w:rsidR="00F8141C">
        <w:t>…)</w:t>
      </w:r>
    </w:p>
    <w:p w14:paraId="1BF697A9" w14:textId="22072EAA" w:rsidR="00F8141C" w:rsidRDefault="00F8141C" w:rsidP="00504E1C">
      <w:pPr>
        <w:pStyle w:val="ListParagraph"/>
        <w:numPr>
          <w:ilvl w:val="2"/>
          <w:numId w:val="20"/>
        </w:numPr>
      </w:pPr>
      <w:r>
        <w:t>Capacités de production d’engrais N,</w:t>
      </w:r>
      <w:r w:rsidR="3A412E5D">
        <w:t xml:space="preserve"> </w:t>
      </w:r>
      <w:r>
        <w:t>P et K, roche</w:t>
      </w:r>
      <w:r w:rsidR="00CC2042">
        <w:t xml:space="preserve"> par pays</w:t>
      </w:r>
    </w:p>
    <w:p w14:paraId="5AF8DD6A" w14:textId="3C410D51" w:rsidR="651E0C25" w:rsidRDefault="651E0C25" w:rsidP="27C38F31">
      <w:pPr>
        <w:pStyle w:val="ListParagraph"/>
        <w:numPr>
          <w:ilvl w:val="2"/>
          <w:numId w:val="20"/>
        </w:numPr>
        <w:rPr>
          <w:ins w:id="29" w:author="Saad Salah BENNANI" w:date="2023-08-08T10:00:00Z"/>
        </w:rPr>
      </w:pPr>
      <w:r>
        <w:t xml:space="preserve">Aspects environnementaux et capacité de </w:t>
      </w:r>
      <w:proofErr w:type="spellStart"/>
      <w:r>
        <w:t>sequestration</w:t>
      </w:r>
      <w:proofErr w:type="spellEnd"/>
      <w:r>
        <w:t xml:space="preserve"> du carbone (cartographie et répartition du potentiel)</w:t>
      </w:r>
    </w:p>
    <w:p w14:paraId="47D06D96" w14:textId="07CAFC52" w:rsidR="461E782C" w:rsidRDefault="442632F5">
      <w:pPr>
        <w:pPrChange w:id="30" w:author="Saad Salah BENNANI" w:date="2023-08-08T11:00:00Z">
          <w:pPr>
            <w:pStyle w:val="ListParagraph"/>
            <w:numPr>
              <w:ilvl w:val="2"/>
              <w:numId w:val="20"/>
            </w:numPr>
            <w:ind w:left="1080" w:hanging="360"/>
          </w:pPr>
        </w:pPrChange>
      </w:pPr>
      <w:ins w:id="31" w:author="Saad Salah BENNANI" w:date="2023-08-08T10:00:00Z">
        <w:r>
          <w:t>Prix ???</w:t>
        </w:r>
      </w:ins>
    </w:p>
    <w:p w14:paraId="3E1E3B87" w14:textId="77777777" w:rsidR="006746C0" w:rsidRDefault="006746C0" w:rsidP="006746C0">
      <w:pPr>
        <w:pStyle w:val="ListParagraph"/>
        <w:ind w:left="1080"/>
      </w:pPr>
    </w:p>
    <w:p w14:paraId="5E24FC18" w14:textId="5C0FF31D" w:rsidR="00F8141C" w:rsidRDefault="00F8141C" w:rsidP="00F8141C">
      <w:pPr>
        <w:pStyle w:val="ListParagraph"/>
        <w:numPr>
          <w:ilvl w:val="1"/>
          <w:numId w:val="14"/>
        </w:numPr>
      </w:pPr>
      <w:r>
        <w:t xml:space="preserve">Activités OCP dans le pays </w:t>
      </w:r>
    </w:p>
    <w:p w14:paraId="4BE80C6B" w14:textId="7801060E" w:rsidR="00F8141C" w:rsidRDefault="00F8141C" w:rsidP="00504E1C">
      <w:pPr>
        <w:pStyle w:val="ListParagraph"/>
        <w:numPr>
          <w:ilvl w:val="2"/>
          <w:numId w:val="21"/>
        </w:numPr>
      </w:pPr>
      <w:r>
        <w:t xml:space="preserve">Détails des projets Business </w:t>
      </w:r>
      <w:proofErr w:type="spellStart"/>
      <w:r>
        <w:t>Development</w:t>
      </w:r>
      <w:proofErr w:type="spellEnd"/>
      <w:r>
        <w:t xml:space="preserve"> </w:t>
      </w:r>
    </w:p>
    <w:p w14:paraId="7E25ECB7" w14:textId="75355A30" w:rsidR="00C76279" w:rsidRDefault="0053139E" w:rsidP="00445CA6">
      <w:pPr>
        <w:pStyle w:val="ListParagraph"/>
        <w:numPr>
          <w:ilvl w:val="2"/>
          <w:numId w:val="21"/>
        </w:numPr>
      </w:pPr>
      <w:r>
        <w:t>Cartographie</w:t>
      </w:r>
      <w:r w:rsidR="005728EF">
        <w:t xml:space="preserve"> et fiche </w:t>
      </w:r>
      <w:r w:rsidR="00C756A0">
        <w:t>d’</w:t>
      </w:r>
      <w:r w:rsidR="005728EF">
        <w:t>identité</w:t>
      </w:r>
      <w:r>
        <w:t xml:space="preserve"> des acteurs et partenaires OCP </w:t>
      </w:r>
      <w:r w:rsidR="003A23C7">
        <w:t>par pays</w:t>
      </w:r>
    </w:p>
    <w:p w14:paraId="20314DB3" w14:textId="77777777" w:rsidR="00F8141C" w:rsidRDefault="00F8141C" w:rsidP="00F8141C">
      <w:pPr>
        <w:pStyle w:val="ListParagraph"/>
        <w:ind w:left="1080"/>
      </w:pPr>
    </w:p>
    <w:p w14:paraId="2330720D" w14:textId="74D08456" w:rsidR="00C756A0" w:rsidRPr="00AD1B69" w:rsidRDefault="00C756A0" w:rsidP="00C756A0">
      <w:pPr>
        <w:pStyle w:val="ListParagraph"/>
        <w:numPr>
          <w:ilvl w:val="0"/>
          <w:numId w:val="22"/>
        </w:numPr>
        <w:rPr>
          <w:b/>
          <w:bCs/>
        </w:rPr>
      </w:pPr>
      <w:r>
        <w:rPr>
          <w:b/>
          <w:bCs/>
        </w:rPr>
        <w:t>Sources de données</w:t>
      </w:r>
    </w:p>
    <w:p w14:paraId="17A715E9" w14:textId="1BCF7E83" w:rsidR="00C76279" w:rsidRDefault="00D65A4F" w:rsidP="00C76279">
      <w:pPr>
        <w:jc w:val="both"/>
      </w:pPr>
      <w:r>
        <w:t>Nous distinguons entre</w:t>
      </w:r>
      <w:r w:rsidR="00665176">
        <w:t xml:space="preserve"> i)</w:t>
      </w:r>
      <w:r>
        <w:t xml:space="preserve"> les sources </w:t>
      </w:r>
      <w:r w:rsidR="006A6A94" w:rsidRPr="009253D6">
        <w:t>de données externes, dont les fichiers sont exploitables après téléchargement</w:t>
      </w:r>
      <w:r w:rsidR="009253D6" w:rsidRPr="009253D6">
        <w:t xml:space="preserve"> sous format adéquat, ou bien de façon automatisée grâce à un </w:t>
      </w:r>
      <w:proofErr w:type="spellStart"/>
      <w:r w:rsidR="009253D6" w:rsidRPr="009253D6">
        <w:t>endpoint</w:t>
      </w:r>
      <w:proofErr w:type="spellEnd"/>
      <w:r w:rsidR="009253D6" w:rsidRPr="009253D6">
        <w:t xml:space="preserve"> API</w:t>
      </w:r>
      <w:r>
        <w:t xml:space="preserve">. </w:t>
      </w:r>
      <w:r w:rsidR="00665176">
        <w:t xml:space="preserve">ii) </w:t>
      </w:r>
      <w:r>
        <w:t>Et les sources internes</w:t>
      </w:r>
      <w:r w:rsidR="00CB195B">
        <w:t>, en capitalisant sur les projets et les efforts ayant été déployés</w:t>
      </w:r>
      <w:r w:rsidR="00665176">
        <w:t xml:space="preserve"> en interne</w:t>
      </w:r>
      <w:r w:rsidR="00CB195B">
        <w:t xml:space="preserve">. </w:t>
      </w:r>
    </w:p>
    <w:p w14:paraId="1A14D24F" w14:textId="34C2A673" w:rsidR="00CB195B" w:rsidRPr="0007535F" w:rsidRDefault="00CB195B" w:rsidP="00D65A4F">
      <w:pPr>
        <w:pStyle w:val="ListParagraph"/>
        <w:ind w:left="360"/>
        <w:rPr>
          <w:b/>
          <w:bCs/>
        </w:rPr>
      </w:pPr>
      <w:r w:rsidRPr="0007535F">
        <w:rPr>
          <w:b/>
          <w:bCs/>
        </w:rPr>
        <w:t xml:space="preserve">Sources externes : </w:t>
      </w:r>
    </w:p>
    <w:p w14:paraId="3BC24DB5" w14:textId="77777777" w:rsidR="00F8141C" w:rsidRPr="00993BD4" w:rsidRDefault="00F8141C" w:rsidP="00497165">
      <w:pPr>
        <w:pStyle w:val="ListParagraph"/>
        <w:numPr>
          <w:ilvl w:val="1"/>
          <w:numId w:val="18"/>
        </w:numPr>
      </w:pPr>
      <w:r w:rsidRPr="00993BD4">
        <w:t xml:space="preserve">World Bank </w:t>
      </w:r>
      <w:proofErr w:type="spellStart"/>
      <w:r w:rsidRPr="00993BD4">
        <w:t>Microdata</w:t>
      </w:r>
      <w:proofErr w:type="spellEnd"/>
      <w:r w:rsidRPr="00993BD4">
        <w:t xml:space="preserve"> Library</w:t>
      </w:r>
    </w:p>
    <w:p w14:paraId="282BFD16" w14:textId="77777777" w:rsidR="00F8141C" w:rsidRPr="002D58E9" w:rsidRDefault="00F8141C" w:rsidP="00497165">
      <w:pPr>
        <w:pStyle w:val="ListParagraph"/>
        <w:numPr>
          <w:ilvl w:val="1"/>
          <w:numId w:val="18"/>
        </w:numPr>
        <w:rPr>
          <w:lang w:val="en-US"/>
        </w:rPr>
      </w:pPr>
      <w:r w:rsidRPr="002D58E9">
        <w:rPr>
          <w:lang w:val="en-US"/>
        </w:rPr>
        <w:t>United States Agency for International Development</w:t>
      </w:r>
      <w:r w:rsidRPr="00993BD4">
        <w:rPr>
          <w:lang w:val="en-US"/>
        </w:rPr>
        <w:t xml:space="preserve"> USAID</w:t>
      </w:r>
    </w:p>
    <w:p w14:paraId="3A98F0C9" w14:textId="77777777" w:rsidR="00F8141C" w:rsidRPr="00993BD4" w:rsidRDefault="00F8141C" w:rsidP="00497165">
      <w:pPr>
        <w:pStyle w:val="ListParagraph"/>
        <w:numPr>
          <w:ilvl w:val="1"/>
          <w:numId w:val="18"/>
        </w:numPr>
      </w:pPr>
      <w:r w:rsidRPr="00993BD4">
        <w:t xml:space="preserve">International </w:t>
      </w:r>
      <w:proofErr w:type="spellStart"/>
      <w:r w:rsidRPr="00993BD4">
        <w:t>Monetary</w:t>
      </w:r>
      <w:proofErr w:type="spellEnd"/>
      <w:r w:rsidRPr="00993BD4">
        <w:t xml:space="preserve"> </w:t>
      </w:r>
      <w:proofErr w:type="spellStart"/>
      <w:r w:rsidRPr="00993BD4">
        <w:t>Fund</w:t>
      </w:r>
      <w:proofErr w:type="spellEnd"/>
      <w:r w:rsidRPr="00993BD4">
        <w:t xml:space="preserve"> </w:t>
      </w:r>
      <w:r w:rsidRPr="00993BD4">
        <w:rPr>
          <w:lang w:val="fr-FR"/>
        </w:rPr>
        <w:t xml:space="preserve">IMF </w:t>
      </w:r>
      <w:proofErr w:type="spellStart"/>
      <w:r w:rsidRPr="00993BD4">
        <w:rPr>
          <w:lang w:val="fr-FR"/>
        </w:rPr>
        <w:t>DataMapper</w:t>
      </w:r>
      <w:proofErr w:type="spellEnd"/>
    </w:p>
    <w:p w14:paraId="185A26EA" w14:textId="77777777" w:rsidR="00F8141C" w:rsidRPr="00993BD4" w:rsidRDefault="00F8141C" w:rsidP="00497165">
      <w:pPr>
        <w:pStyle w:val="ListParagraph"/>
        <w:numPr>
          <w:ilvl w:val="1"/>
          <w:numId w:val="18"/>
        </w:numPr>
      </w:pPr>
      <w:r w:rsidRPr="00993BD4">
        <w:t>IFDC / AfricaFertlizer.org</w:t>
      </w:r>
    </w:p>
    <w:p w14:paraId="559394F5" w14:textId="0095AF54" w:rsidR="00F8141C" w:rsidRDefault="00C54EE5" w:rsidP="00497165">
      <w:pPr>
        <w:pStyle w:val="ListParagraph"/>
        <w:numPr>
          <w:ilvl w:val="1"/>
          <w:numId w:val="18"/>
        </w:numPr>
      </w:pPr>
      <w:r>
        <w:t xml:space="preserve">International </w:t>
      </w:r>
      <w:proofErr w:type="spellStart"/>
      <w:r>
        <w:t>Fertilizer</w:t>
      </w:r>
      <w:proofErr w:type="spellEnd"/>
      <w:r>
        <w:t xml:space="preserve"> Association</w:t>
      </w:r>
      <w:r w:rsidR="00536A60">
        <w:t>, base de données</w:t>
      </w:r>
      <w:r>
        <w:t xml:space="preserve"> </w:t>
      </w:r>
      <w:proofErr w:type="spellStart"/>
      <w:r>
        <w:t>IFA</w:t>
      </w:r>
      <w:r w:rsidR="00536A60">
        <w:t>stat</w:t>
      </w:r>
      <w:proofErr w:type="spellEnd"/>
    </w:p>
    <w:p w14:paraId="6ABB5364" w14:textId="77777777" w:rsidR="00CB195B" w:rsidRPr="0007535F" w:rsidRDefault="00CB195B" w:rsidP="00CB195B">
      <w:pPr>
        <w:pStyle w:val="ListParagraph"/>
        <w:ind w:left="360"/>
        <w:rPr>
          <w:b/>
          <w:bCs/>
        </w:rPr>
      </w:pPr>
      <w:r w:rsidRPr="0007535F">
        <w:rPr>
          <w:b/>
          <w:bCs/>
        </w:rPr>
        <w:t xml:space="preserve">Sources internes : </w:t>
      </w:r>
    </w:p>
    <w:p w14:paraId="03D405EE" w14:textId="77777777" w:rsidR="003339D1" w:rsidRDefault="00CB195B" w:rsidP="00497165">
      <w:pPr>
        <w:pStyle w:val="ListParagraph"/>
        <w:numPr>
          <w:ilvl w:val="0"/>
          <w:numId w:val="17"/>
        </w:numPr>
      </w:pPr>
      <w:r>
        <w:t xml:space="preserve">Fichiers sources </w:t>
      </w:r>
      <w:r w:rsidR="003339D1">
        <w:t xml:space="preserve">provenant de </w:t>
      </w:r>
      <w:r w:rsidR="00F8141C">
        <w:t>BCG</w:t>
      </w:r>
      <w:r w:rsidR="003339D1">
        <w:t xml:space="preserve"> </w:t>
      </w:r>
    </w:p>
    <w:p w14:paraId="64F27052" w14:textId="0C166600" w:rsidR="00E82DF6" w:rsidRDefault="001723E8" w:rsidP="006C098D">
      <w:pPr>
        <w:pStyle w:val="ListParagraph"/>
        <w:numPr>
          <w:ilvl w:val="0"/>
          <w:numId w:val="17"/>
        </w:numPr>
      </w:pPr>
      <w:r>
        <w:t>Données</w:t>
      </w:r>
      <w:r w:rsidR="003339D1">
        <w:t xml:space="preserve"> provenant </w:t>
      </w:r>
      <w:r w:rsidR="000B33BC">
        <w:t xml:space="preserve">de </w:t>
      </w:r>
      <w:proofErr w:type="spellStart"/>
      <w:r w:rsidR="000B33BC">
        <w:t>Schoollab</w:t>
      </w:r>
      <w:proofErr w:type="spellEnd"/>
      <w:r w:rsidR="000B33BC">
        <w:t xml:space="preserve"> OCP </w:t>
      </w:r>
      <w:proofErr w:type="spellStart"/>
      <w:r w:rsidR="000B33BC">
        <w:t>Africa</w:t>
      </w:r>
      <w:proofErr w:type="spellEnd"/>
      <w:r w:rsidR="000B33BC">
        <w:t xml:space="preserve">, </w:t>
      </w:r>
      <w:proofErr w:type="spellStart"/>
      <w:r>
        <w:t>Agribooster</w:t>
      </w:r>
      <w:proofErr w:type="spellEnd"/>
      <w:r w:rsidR="000B33BC">
        <w:t xml:space="preserve">, des initiatives OSL, Farmer </w:t>
      </w:r>
      <w:proofErr w:type="spellStart"/>
      <w:r w:rsidR="000B33BC">
        <w:t>houses</w:t>
      </w:r>
      <w:proofErr w:type="spellEnd"/>
      <w:r w:rsidR="00497165">
        <w:t xml:space="preserve">, etc. </w:t>
      </w:r>
    </w:p>
    <w:p w14:paraId="676FC29F" w14:textId="23988AF8" w:rsidR="00F8141C" w:rsidRPr="009A31F9" w:rsidRDefault="00F8141C" w:rsidP="00F8141C">
      <w:pPr>
        <w:pStyle w:val="ListParagraph"/>
        <w:rPr>
          <w:b/>
          <w:bCs/>
        </w:rPr>
      </w:pPr>
    </w:p>
    <w:p w14:paraId="2E5D16D5" w14:textId="77777777" w:rsidR="000974B5" w:rsidRDefault="000974B5" w:rsidP="00402E51">
      <w:pPr>
        <w:jc w:val="both"/>
        <w:rPr>
          <w:rFonts w:cstheme="minorHAnsi"/>
        </w:rPr>
      </w:pPr>
    </w:p>
    <w:p w14:paraId="29F3ACA1" w14:textId="77777777" w:rsidR="000974B5" w:rsidRDefault="000974B5" w:rsidP="00402E51">
      <w:pPr>
        <w:jc w:val="both"/>
        <w:rPr>
          <w:rFonts w:cstheme="minorHAnsi"/>
        </w:rPr>
      </w:pPr>
    </w:p>
    <w:p w14:paraId="11581271" w14:textId="77777777" w:rsidR="00F43793" w:rsidRPr="00402E51" w:rsidRDefault="00F43793" w:rsidP="00402E51">
      <w:pPr>
        <w:jc w:val="both"/>
        <w:rPr>
          <w:rFonts w:cstheme="minorHAnsi"/>
        </w:rPr>
      </w:pPr>
    </w:p>
    <w:sectPr w:rsidR="00F43793" w:rsidRPr="00402E51">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782D7" w14:textId="77777777" w:rsidR="00B62BC9" w:rsidRDefault="00B62BC9" w:rsidP="00565F7F">
      <w:pPr>
        <w:spacing w:after="0" w:line="240" w:lineRule="auto"/>
      </w:pPr>
      <w:r>
        <w:separator/>
      </w:r>
    </w:p>
  </w:endnote>
  <w:endnote w:type="continuationSeparator" w:id="0">
    <w:p w14:paraId="3F9051B0" w14:textId="77777777" w:rsidR="00B62BC9" w:rsidRDefault="00B62BC9" w:rsidP="00565F7F">
      <w:pPr>
        <w:spacing w:after="0" w:line="240" w:lineRule="auto"/>
      </w:pPr>
      <w:r>
        <w:continuationSeparator/>
      </w:r>
    </w:p>
  </w:endnote>
  <w:endnote w:type="continuationNotice" w:id="1">
    <w:p w14:paraId="2F6161EE" w14:textId="77777777" w:rsidR="00B62BC9" w:rsidRDefault="00B62B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34FFE" w14:textId="77777777" w:rsidR="00565F7F" w:rsidRDefault="00565F7F">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fr-FR"/>
      </w:rPr>
      <w:t>2</w:t>
    </w:r>
    <w:r>
      <w:rPr>
        <w:caps/>
        <w:color w:val="4472C4" w:themeColor="accent1"/>
      </w:rPr>
      <w:fldChar w:fldCharType="end"/>
    </w:r>
  </w:p>
  <w:p w14:paraId="5DED7AD2" w14:textId="77777777" w:rsidR="00565F7F" w:rsidRDefault="00565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0FB07" w14:textId="77777777" w:rsidR="00B62BC9" w:rsidRDefault="00B62BC9" w:rsidP="00565F7F">
      <w:pPr>
        <w:spacing w:after="0" w:line="240" w:lineRule="auto"/>
      </w:pPr>
      <w:r>
        <w:separator/>
      </w:r>
    </w:p>
  </w:footnote>
  <w:footnote w:type="continuationSeparator" w:id="0">
    <w:p w14:paraId="332F5334" w14:textId="77777777" w:rsidR="00B62BC9" w:rsidRDefault="00B62BC9" w:rsidP="00565F7F">
      <w:pPr>
        <w:spacing w:after="0" w:line="240" w:lineRule="auto"/>
      </w:pPr>
      <w:r>
        <w:continuationSeparator/>
      </w:r>
    </w:p>
  </w:footnote>
  <w:footnote w:type="continuationNotice" w:id="1">
    <w:p w14:paraId="0C255C80" w14:textId="77777777" w:rsidR="00B62BC9" w:rsidRDefault="00B62BC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44D15"/>
    <w:multiLevelType w:val="hybridMultilevel"/>
    <w:tmpl w:val="96F47B6C"/>
    <w:lvl w:ilvl="0" w:tplc="D6CE44D8">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7241050"/>
    <w:multiLevelType w:val="hybridMultilevel"/>
    <w:tmpl w:val="DB1EAE74"/>
    <w:lvl w:ilvl="0" w:tplc="FFFFFFFF">
      <w:start w:val="1"/>
      <w:numFmt w:val="bullet"/>
      <w:lvlText w:val=""/>
      <w:lvlJc w:val="left"/>
      <w:pPr>
        <w:ind w:left="360" w:hanging="360"/>
      </w:pPr>
      <w:rPr>
        <w:rFonts w:ascii="Symbol" w:hAnsi="Symbol" w:hint="default"/>
      </w:rPr>
    </w:lvl>
    <w:lvl w:ilvl="1" w:tplc="FFFFFFFF">
      <w:start w:val="1"/>
      <w:numFmt w:val="lowerLetter"/>
      <w:lvlText w:val="%2)"/>
      <w:lvlJc w:val="left"/>
      <w:pPr>
        <w:ind w:left="720" w:hanging="360"/>
      </w:pPr>
    </w:lvl>
    <w:lvl w:ilvl="2" w:tplc="92E84664">
      <w:start w:val="1"/>
      <w:numFmt w:val="bullet"/>
      <w:lvlText w:val=""/>
      <w:lvlJc w:val="left"/>
      <w:pPr>
        <w:ind w:left="1080" w:hanging="360"/>
      </w:pPr>
      <w:rPr>
        <w:rFonts w:ascii="Symbol" w:hAnsi="Symbol" w:hint="default"/>
      </w:rPr>
    </w:lvl>
    <w:lvl w:ilvl="3" w:tplc="FFFFFFFF">
      <w:start w:val="1"/>
      <w:numFmt w:val="decimal"/>
      <w:lvlText w:val="(%4)"/>
      <w:lvlJc w:val="left"/>
      <w:pPr>
        <w:ind w:left="1440" w:hanging="360"/>
      </w:pPr>
    </w:lvl>
    <w:lvl w:ilvl="4" w:tplc="FFFFFFFF">
      <w:start w:val="1"/>
      <w:numFmt w:val="lowerLetter"/>
      <w:lvlText w:val="(%5)"/>
      <w:lvlJc w:val="left"/>
      <w:pPr>
        <w:ind w:left="1800" w:hanging="360"/>
      </w:pPr>
    </w:lvl>
    <w:lvl w:ilvl="5" w:tplc="FFFFFFFF">
      <w:start w:val="1"/>
      <w:numFmt w:val="lowerRoman"/>
      <w:lvlText w:val="(%6)"/>
      <w:lvlJc w:val="left"/>
      <w:pPr>
        <w:ind w:left="2160" w:hanging="360"/>
      </w:pPr>
    </w:lvl>
    <w:lvl w:ilvl="6" w:tplc="FFFFFFFF">
      <w:start w:val="1"/>
      <w:numFmt w:val="decimal"/>
      <w:lvlText w:val="%7."/>
      <w:lvlJc w:val="left"/>
      <w:pPr>
        <w:ind w:left="2520" w:hanging="360"/>
      </w:pPr>
    </w:lvl>
    <w:lvl w:ilvl="7" w:tplc="FFFFFFFF">
      <w:start w:val="1"/>
      <w:numFmt w:val="lowerLetter"/>
      <w:lvlText w:val="%8."/>
      <w:lvlJc w:val="left"/>
      <w:pPr>
        <w:ind w:left="2880" w:hanging="360"/>
      </w:pPr>
    </w:lvl>
    <w:lvl w:ilvl="8" w:tplc="FFFFFFFF">
      <w:start w:val="1"/>
      <w:numFmt w:val="lowerRoman"/>
      <w:lvlText w:val="%9."/>
      <w:lvlJc w:val="left"/>
      <w:pPr>
        <w:ind w:left="3240" w:hanging="360"/>
      </w:pPr>
    </w:lvl>
  </w:abstractNum>
  <w:abstractNum w:abstractNumId="2" w15:restartNumberingAfterBreak="0">
    <w:nsid w:val="0AE8161B"/>
    <w:multiLevelType w:val="multilevel"/>
    <w:tmpl w:val="380C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1CD71F2D"/>
    <w:multiLevelType w:val="hybridMultilevel"/>
    <w:tmpl w:val="69E014C4"/>
    <w:lvl w:ilvl="0" w:tplc="098EDB32">
      <w:start w:val="1"/>
      <w:numFmt w:val="bullet"/>
      <w:lvlText w:val="•"/>
      <w:lvlJc w:val="left"/>
      <w:pPr>
        <w:tabs>
          <w:tab w:val="num" w:pos="720"/>
        </w:tabs>
        <w:ind w:left="720" w:hanging="360"/>
      </w:pPr>
      <w:rPr>
        <w:rFonts w:ascii="Arial" w:hAnsi="Arial" w:hint="default"/>
      </w:rPr>
    </w:lvl>
    <w:lvl w:ilvl="1" w:tplc="C4DCE84A">
      <w:start w:val="1"/>
      <w:numFmt w:val="bullet"/>
      <w:lvlText w:val="•"/>
      <w:lvlJc w:val="left"/>
      <w:pPr>
        <w:tabs>
          <w:tab w:val="num" w:pos="1440"/>
        </w:tabs>
        <w:ind w:left="1440" w:hanging="360"/>
      </w:pPr>
      <w:rPr>
        <w:rFonts w:ascii="Arial" w:hAnsi="Arial" w:hint="default"/>
      </w:rPr>
    </w:lvl>
    <w:lvl w:ilvl="2" w:tplc="DA9E6930" w:tentative="1">
      <w:start w:val="1"/>
      <w:numFmt w:val="bullet"/>
      <w:lvlText w:val="•"/>
      <w:lvlJc w:val="left"/>
      <w:pPr>
        <w:tabs>
          <w:tab w:val="num" w:pos="2160"/>
        </w:tabs>
        <w:ind w:left="2160" w:hanging="360"/>
      </w:pPr>
      <w:rPr>
        <w:rFonts w:ascii="Arial" w:hAnsi="Arial" w:hint="default"/>
      </w:rPr>
    </w:lvl>
    <w:lvl w:ilvl="3" w:tplc="B776C29A" w:tentative="1">
      <w:start w:val="1"/>
      <w:numFmt w:val="bullet"/>
      <w:lvlText w:val="•"/>
      <w:lvlJc w:val="left"/>
      <w:pPr>
        <w:tabs>
          <w:tab w:val="num" w:pos="2880"/>
        </w:tabs>
        <w:ind w:left="2880" w:hanging="360"/>
      </w:pPr>
      <w:rPr>
        <w:rFonts w:ascii="Arial" w:hAnsi="Arial" w:hint="default"/>
      </w:rPr>
    </w:lvl>
    <w:lvl w:ilvl="4" w:tplc="FF8E7D60" w:tentative="1">
      <w:start w:val="1"/>
      <w:numFmt w:val="bullet"/>
      <w:lvlText w:val="•"/>
      <w:lvlJc w:val="left"/>
      <w:pPr>
        <w:tabs>
          <w:tab w:val="num" w:pos="3600"/>
        </w:tabs>
        <w:ind w:left="3600" w:hanging="360"/>
      </w:pPr>
      <w:rPr>
        <w:rFonts w:ascii="Arial" w:hAnsi="Arial" w:hint="default"/>
      </w:rPr>
    </w:lvl>
    <w:lvl w:ilvl="5" w:tplc="6B2E6632" w:tentative="1">
      <w:start w:val="1"/>
      <w:numFmt w:val="bullet"/>
      <w:lvlText w:val="•"/>
      <w:lvlJc w:val="left"/>
      <w:pPr>
        <w:tabs>
          <w:tab w:val="num" w:pos="4320"/>
        </w:tabs>
        <w:ind w:left="4320" w:hanging="360"/>
      </w:pPr>
      <w:rPr>
        <w:rFonts w:ascii="Arial" w:hAnsi="Arial" w:hint="default"/>
      </w:rPr>
    </w:lvl>
    <w:lvl w:ilvl="6" w:tplc="E29E5F76" w:tentative="1">
      <w:start w:val="1"/>
      <w:numFmt w:val="bullet"/>
      <w:lvlText w:val="•"/>
      <w:lvlJc w:val="left"/>
      <w:pPr>
        <w:tabs>
          <w:tab w:val="num" w:pos="5040"/>
        </w:tabs>
        <w:ind w:left="5040" w:hanging="360"/>
      </w:pPr>
      <w:rPr>
        <w:rFonts w:ascii="Arial" w:hAnsi="Arial" w:hint="default"/>
      </w:rPr>
    </w:lvl>
    <w:lvl w:ilvl="7" w:tplc="CCA8C95A" w:tentative="1">
      <w:start w:val="1"/>
      <w:numFmt w:val="bullet"/>
      <w:lvlText w:val="•"/>
      <w:lvlJc w:val="left"/>
      <w:pPr>
        <w:tabs>
          <w:tab w:val="num" w:pos="5760"/>
        </w:tabs>
        <w:ind w:left="5760" w:hanging="360"/>
      </w:pPr>
      <w:rPr>
        <w:rFonts w:ascii="Arial" w:hAnsi="Arial" w:hint="default"/>
      </w:rPr>
    </w:lvl>
    <w:lvl w:ilvl="8" w:tplc="1CB8429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0629FA"/>
    <w:multiLevelType w:val="hybridMultilevel"/>
    <w:tmpl w:val="93AA81B8"/>
    <w:lvl w:ilvl="0" w:tplc="FFFFFFFF">
      <w:start w:val="1"/>
      <w:numFmt w:val="bullet"/>
      <w:lvlText w:val=""/>
      <w:lvlJc w:val="left"/>
      <w:pPr>
        <w:ind w:left="360" w:hanging="360"/>
      </w:pPr>
      <w:rPr>
        <w:rFonts w:ascii="Symbol" w:hAnsi="Symbol" w:hint="default"/>
      </w:rPr>
    </w:lvl>
    <w:lvl w:ilvl="1" w:tplc="FFFFFFFF">
      <w:start w:val="1"/>
      <w:numFmt w:val="lowerLetter"/>
      <w:lvlText w:val="%2)"/>
      <w:lvlJc w:val="left"/>
      <w:pPr>
        <w:ind w:left="720" w:hanging="360"/>
      </w:pPr>
    </w:lvl>
    <w:lvl w:ilvl="2" w:tplc="92E84664">
      <w:start w:val="1"/>
      <w:numFmt w:val="bullet"/>
      <w:lvlText w:val=""/>
      <w:lvlJc w:val="left"/>
      <w:pPr>
        <w:ind w:left="1080" w:hanging="360"/>
      </w:pPr>
      <w:rPr>
        <w:rFonts w:ascii="Symbol" w:hAnsi="Symbol" w:hint="default"/>
      </w:rPr>
    </w:lvl>
    <w:lvl w:ilvl="3" w:tplc="FFFFFFFF">
      <w:start w:val="1"/>
      <w:numFmt w:val="decimal"/>
      <w:lvlText w:val="(%4)"/>
      <w:lvlJc w:val="left"/>
      <w:pPr>
        <w:ind w:left="1440" w:hanging="360"/>
      </w:pPr>
    </w:lvl>
    <w:lvl w:ilvl="4" w:tplc="FFFFFFFF">
      <w:start w:val="1"/>
      <w:numFmt w:val="lowerLetter"/>
      <w:lvlText w:val="(%5)"/>
      <w:lvlJc w:val="left"/>
      <w:pPr>
        <w:ind w:left="1800" w:hanging="360"/>
      </w:pPr>
    </w:lvl>
    <w:lvl w:ilvl="5" w:tplc="FFFFFFFF">
      <w:start w:val="1"/>
      <w:numFmt w:val="lowerRoman"/>
      <w:lvlText w:val="(%6)"/>
      <w:lvlJc w:val="left"/>
      <w:pPr>
        <w:ind w:left="2160" w:hanging="360"/>
      </w:pPr>
    </w:lvl>
    <w:lvl w:ilvl="6" w:tplc="FFFFFFFF">
      <w:start w:val="1"/>
      <w:numFmt w:val="decimal"/>
      <w:lvlText w:val="%7."/>
      <w:lvlJc w:val="left"/>
      <w:pPr>
        <w:ind w:left="2520" w:hanging="360"/>
      </w:pPr>
    </w:lvl>
    <w:lvl w:ilvl="7" w:tplc="FFFFFFFF">
      <w:start w:val="1"/>
      <w:numFmt w:val="lowerLetter"/>
      <w:lvlText w:val="%8."/>
      <w:lvlJc w:val="left"/>
      <w:pPr>
        <w:ind w:left="2880" w:hanging="360"/>
      </w:pPr>
    </w:lvl>
    <w:lvl w:ilvl="8" w:tplc="FFFFFFFF">
      <w:start w:val="1"/>
      <w:numFmt w:val="lowerRoman"/>
      <w:lvlText w:val="%9."/>
      <w:lvlJc w:val="left"/>
      <w:pPr>
        <w:ind w:left="3240" w:hanging="360"/>
      </w:pPr>
    </w:lvl>
  </w:abstractNum>
  <w:abstractNum w:abstractNumId="5" w15:restartNumberingAfterBreak="0">
    <w:nsid w:val="1E281F42"/>
    <w:multiLevelType w:val="multilevel"/>
    <w:tmpl w:val="12D01D3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FFF28F8"/>
    <w:multiLevelType w:val="hybridMultilevel"/>
    <w:tmpl w:val="BD6081B6"/>
    <w:lvl w:ilvl="0" w:tplc="B7E423EA">
      <w:start w:val="1"/>
      <w:numFmt w:val="bullet"/>
      <w:lvlText w:val="•"/>
      <w:lvlJc w:val="left"/>
      <w:pPr>
        <w:tabs>
          <w:tab w:val="num" w:pos="720"/>
        </w:tabs>
        <w:ind w:left="720" w:hanging="360"/>
      </w:pPr>
      <w:rPr>
        <w:rFonts w:ascii="Arial" w:hAnsi="Arial" w:hint="default"/>
      </w:rPr>
    </w:lvl>
    <w:lvl w:ilvl="1" w:tplc="2E9C9F50">
      <w:start w:val="1"/>
      <w:numFmt w:val="bullet"/>
      <w:lvlText w:val="•"/>
      <w:lvlJc w:val="left"/>
      <w:pPr>
        <w:tabs>
          <w:tab w:val="num" w:pos="1440"/>
        </w:tabs>
        <w:ind w:left="1440" w:hanging="360"/>
      </w:pPr>
      <w:rPr>
        <w:rFonts w:ascii="Arial" w:hAnsi="Arial" w:hint="default"/>
      </w:rPr>
    </w:lvl>
    <w:lvl w:ilvl="2" w:tplc="31C835C4" w:tentative="1">
      <w:start w:val="1"/>
      <w:numFmt w:val="bullet"/>
      <w:lvlText w:val="•"/>
      <w:lvlJc w:val="left"/>
      <w:pPr>
        <w:tabs>
          <w:tab w:val="num" w:pos="2160"/>
        </w:tabs>
        <w:ind w:left="2160" w:hanging="360"/>
      </w:pPr>
      <w:rPr>
        <w:rFonts w:ascii="Arial" w:hAnsi="Arial" w:hint="default"/>
      </w:rPr>
    </w:lvl>
    <w:lvl w:ilvl="3" w:tplc="22127D92" w:tentative="1">
      <w:start w:val="1"/>
      <w:numFmt w:val="bullet"/>
      <w:lvlText w:val="•"/>
      <w:lvlJc w:val="left"/>
      <w:pPr>
        <w:tabs>
          <w:tab w:val="num" w:pos="2880"/>
        </w:tabs>
        <w:ind w:left="2880" w:hanging="360"/>
      </w:pPr>
      <w:rPr>
        <w:rFonts w:ascii="Arial" w:hAnsi="Arial" w:hint="default"/>
      </w:rPr>
    </w:lvl>
    <w:lvl w:ilvl="4" w:tplc="D3564180" w:tentative="1">
      <w:start w:val="1"/>
      <w:numFmt w:val="bullet"/>
      <w:lvlText w:val="•"/>
      <w:lvlJc w:val="left"/>
      <w:pPr>
        <w:tabs>
          <w:tab w:val="num" w:pos="3600"/>
        </w:tabs>
        <w:ind w:left="3600" w:hanging="360"/>
      </w:pPr>
      <w:rPr>
        <w:rFonts w:ascii="Arial" w:hAnsi="Arial" w:hint="default"/>
      </w:rPr>
    </w:lvl>
    <w:lvl w:ilvl="5" w:tplc="41862C76" w:tentative="1">
      <w:start w:val="1"/>
      <w:numFmt w:val="bullet"/>
      <w:lvlText w:val="•"/>
      <w:lvlJc w:val="left"/>
      <w:pPr>
        <w:tabs>
          <w:tab w:val="num" w:pos="4320"/>
        </w:tabs>
        <w:ind w:left="4320" w:hanging="360"/>
      </w:pPr>
      <w:rPr>
        <w:rFonts w:ascii="Arial" w:hAnsi="Arial" w:hint="default"/>
      </w:rPr>
    </w:lvl>
    <w:lvl w:ilvl="6" w:tplc="2BB4E7F2" w:tentative="1">
      <w:start w:val="1"/>
      <w:numFmt w:val="bullet"/>
      <w:lvlText w:val="•"/>
      <w:lvlJc w:val="left"/>
      <w:pPr>
        <w:tabs>
          <w:tab w:val="num" w:pos="5040"/>
        </w:tabs>
        <w:ind w:left="5040" w:hanging="360"/>
      </w:pPr>
      <w:rPr>
        <w:rFonts w:ascii="Arial" w:hAnsi="Arial" w:hint="default"/>
      </w:rPr>
    </w:lvl>
    <w:lvl w:ilvl="7" w:tplc="AB847224" w:tentative="1">
      <w:start w:val="1"/>
      <w:numFmt w:val="bullet"/>
      <w:lvlText w:val="•"/>
      <w:lvlJc w:val="left"/>
      <w:pPr>
        <w:tabs>
          <w:tab w:val="num" w:pos="5760"/>
        </w:tabs>
        <w:ind w:left="5760" w:hanging="360"/>
      </w:pPr>
      <w:rPr>
        <w:rFonts w:ascii="Arial" w:hAnsi="Arial" w:hint="default"/>
      </w:rPr>
    </w:lvl>
    <w:lvl w:ilvl="8" w:tplc="43E288E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0D05A6"/>
    <w:multiLevelType w:val="hybridMultilevel"/>
    <w:tmpl w:val="2F44BF7A"/>
    <w:lvl w:ilvl="0" w:tplc="E90ABEB8">
      <w:numFmt w:val="bullet"/>
      <w:lvlText w:val="-"/>
      <w:lvlJc w:val="left"/>
      <w:pPr>
        <w:ind w:left="720" w:hanging="360"/>
      </w:pPr>
      <w:rPr>
        <w:rFonts w:ascii="Calibri" w:eastAsiaTheme="minorHAnsi" w:hAnsi="Calibri" w:cs="Calibr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8" w15:restartNumberingAfterBreak="0">
    <w:nsid w:val="24173258"/>
    <w:multiLevelType w:val="multilevel"/>
    <w:tmpl w:val="5F18890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5863891"/>
    <w:multiLevelType w:val="hybridMultilevel"/>
    <w:tmpl w:val="C8B4417E"/>
    <w:lvl w:ilvl="0" w:tplc="F1140B90">
      <w:start w:val="1"/>
      <w:numFmt w:val="bullet"/>
      <w:lvlText w:val="•"/>
      <w:lvlJc w:val="left"/>
      <w:pPr>
        <w:tabs>
          <w:tab w:val="num" w:pos="720"/>
        </w:tabs>
        <w:ind w:left="720" w:hanging="360"/>
      </w:pPr>
      <w:rPr>
        <w:rFonts w:ascii="Times New Roman" w:hAnsi="Times New Roman" w:hint="default"/>
      </w:rPr>
    </w:lvl>
    <w:lvl w:ilvl="1" w:tplc="CEE254D4" w:tentative="1">
      <w:start w:val="1"/>
      <w:numFmt w:val="bullet"/>
      <w:lvlText w:val="•"/>
      <w:lvlJc w:val="left"/>
      <w:pPr>
        <w:tabs>
          <w:tab w:val="num" w:pos="1440"/>
        </w:tabs>
        <w:ind w:left="1440" w:hanging="360"/>
      </w:pPr>
      <w:rPr>
        <w:rFonts w:ascii="Times New Roman" w:hAnsi="Times New Roman" w:hint="default"/>
      </w:rPr>
    </w:lvl>
    <w:lvl w:ilvl="2" w:tplc="E05A5918" w:tentative="1">
      <w:start w:val="1"/>
      <w:numFmt w:val="bullet"/>
      <w:lvlText w:val="•"/>
      <w:lvlJc w:val="left"/>
      <w:pPr>
        <w:tabs>
          <w:tab w:val="num" w:pos="2160"/>
        </w:tabs>
        <w:ind w:left="2160" w:hanging="360"/>
      </w:pPr>
      <w:rPr>
        <w:rFonts w:ascii="Times New Roman" w:hAnsi="Times New Roman" w:hint="default"/>
      </w:rPr>
    </w:lvl>
    <w:lvl w:ilvl="3" w:tplc="871019FE" w:tentative="1">
      <w:start w:val="1"/>
      <w:numFmt w:val="bullet"/>
      <w:lvlText w:val="•"/>
      <w:lvlJc w:val="left"/>
      <w:pPr>
        <w:tabs>
          <w:tab w:val="num" w:pos="2880"/>
        </w:tabs>
        <w:ind w:left="2880" w:hanging="360"/>
      </w:pPr>
      <w:rPr>
        <w:rFonts w:ascii="Times New Roman" w:hAnsi="Times New Roman" w:hint="default"/>
      </w:rPr>
    </w:lvl>
    <w:lvl w:ilvl="4" w:tplc="6B26EB1C" w:tentative="1">
      <w:start w:val="1"/>
      <w:numFmt w:val="bullet"/>
      <w:lvlText w:val="•"/>
      <w:lvlJc w:val="left"/>
      <w:pPr>
        <w:tabs>
          <w:tab w:val="num" w:pos="3600"/>
        </w:tabs>
        <w:ind w:left="3600" w:hanging="360"/>
      </w:pPr>
      <w:rPr>
        <w:rFonts w:ascii="Times New Roman" w:hAnsi="Times New Roman" w:hint="default"/>
      </w:rPr>
    </w:lvl>
    <w:lvl w:ilvl="5" w:tplc="283ABF4C" w:tentative="1">
      <w:start w:val="1"/>
      <w:numFmt w:val="bullet"/>
      <w:lvlText w:val="•"/>
      <w:lvlJc w:val="left"/>
      <w:pPr>
        <w:tabs>
          <w:tab w:val="num" w:pos="4320"/>
        </w:tabs>
        <w:ind w:left="4320" w:hanging="360"/>
      </w:pPr>
      <w:rPr>
        <w:rFonts w:ascii="Times New Roman" w:hAnsi="Times New Roman" w:hint="default"/>
      </w:rPr>
    </w:lvl>
    <w:lvl w:ilvl="6" w:tplc="5970B14C" w:tentative="1">
      <w:start w:val="1"/>
      <w:numFmt w:val="bullet"/>
      <w:lvlText w:val="•"/>
      <w:lvlJc w:val="left"/>
      <w:pPr>
        <w:tabs>
          <w:tab w:val="num" w:pos="5040"/>
        </w:tabs>
        <w:ind w:left="5040" w:hanging="360"/>
      </w:pPr>
      <w:rPr>
        <w:rFonts w:ascii="Times New Roman" w:hAnsi="Times New Roman" w:hint="default"/>
      </w:rPr>
    </w:lvl>
    <w:lvl w:ilvl="7" w:tplc="23C49CF6" w:tentative="1">
      <w:start w:val="1"/>
      <w:numFmt w:val="bullet"/>
      <w:lvlText w:val="•"/>
      <w:lvlJc w:val="left"/>
      <w:pPr>
        <w:tabs>
          <w:tab w:val="num" w:pos="5760"/>
        </w:tabs>
        <w:ind w:left="5760" w:hanging="360"/>
      </w:pPr>
      <w:rPr>
        <w:rFonts w:ascii="Times New Roman" w:hAnsi="Times New Roman" w:hint="default"/>
      </w:rPr>
    </w:lvl>
    <w:lvl w:ilvl="8" w:tplc="0DB8B5D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6CE6544"/>
    <w:multiLevelType w:val="hybridMultilevel"/>
    <w:tmpl w:val="76424C22"/>
    <w:lvl w:ilvl="0" w:tplc="380C0001">
      <w:start w:val="1"/>
      <w:numFmt w:val="bullet"/>
      <w:lvlText w:val=""/>
      <w:lvlJc w:val="left"/>
      <w:pPr>
        <w:ind w:left="927" w:hanging="360"/>
      </w:pPr>
      <w:rPr>
        <w:rFonts w:ascii="Symbol" w:hAnsi="Symbol" w:hint="default"/>
      </w:rPr>
    </w:lvl>
    <w:lvl w:ilvl="1" w:tplc="380C0003" w:tentative="1">
      <w:start w:val="1"/>
      <w:numFmt w:val="bullet"/>
      <w:lvlText w:val="o"/>
      <w:lvlJc w:val="left"/>
      <w:pPr>
        <w:ind w:left="1647" w:hanging="360"/>
      </w:pPr>
      <w:rPr>
        <w:rFonts w:ascii="Courier New" w:hAnsi="Courier New" w:cs="Courier New" w:hint="default"/>
      </w:rPr>
    </w:lvl>
    <w:lvl w:ilvl="2" w:tplc="380C0005" w:tentative="1">
      <w:start w:val="1"/>
      <w:numFmt w:val="bullet"/>
      <w:lvlText w:val=""/>
      <w:lvlJc w:val="left"/>
      <w:pPr>
        <w:ind w:left="2367" w:hanging="360"/>
      </w:pPr>
      <w:rPr>
        <w:rFonts w:ascii="Wingdings" w:hAnsi="Wingdings" w:hint="default"/>
      </w:rPr>
    </w:lvl>
    <w:lvl w:ilvl="3" w:tplc="380C0001" w:tentative="1">
      <w:start w:val="1"/>
      <w:numFmt w:val="bullet"/>
      <w:lvlText w:val=""/>
      <w:lvlJc w:val="left"/>
      <w:pPr>
        <w:ind w:left="3087" w:hanging="360"/>
      </w:pPr>
      <w:rPr>
        <w:rFonts w:ascii="Symbol" w:hAnsi="Symbol" w:hint="default"/>
      </w:rPr>
    </w:lvl>
    <w:lvl w:ilvl="4" w:tplc="380C0003" w:tentative="1">
      <w:start w:val="1"/>
      <w:numFmt w:val="bullet"/>
      <w:lvlText w:val="o"/>
      <w:lvlJc w:val="left"/>
      <w:pPr>
        <w:ind w:left="3807" w:hanging="360"/>
      </w:pPr>
      <w:rPr>
        <w:rFonts w:ascii="Courier New" w:hAnsi="Courier New" w:cs="Courier New" w:hint="default"/>
      </w:rPr>
    </w:lvl>
    <w:lvl w:ilvl="5" w:tplc="380C0005" w:tentative="1">
      <w:start w:val="1"/>
      <w:numFmt w:val="bullet"/>
      <w:lvlText w:val=""/>
      <w:lvlJc w:val="left"/>
      <w:pPr>
        <w:ind w:left="4527" w:hanging="360"/>
      </w:pPr>
      <w:rPr>
        <w:rFonts w:ascii="Wingdings" w:hAnsi="Wingdings" w:hint="default"/>
      </w:rPr>
    </w:lvl>
    <w:lvl w:ilvl="6" w:tplc="380C0001" w:tentative="1">
      <w:start w:val="1"/>
      <w:numFmt w:val="bullet"/>
      <w:lvlText w:val=""/>
      <w:lvlJc w:val="left"/>
      <w:pPr>
        <w:ind w:left="5247" w:hanging="360"/>
      </w:pPr>
      <w:rPr>
        <w:rFonts w:ascii="Symbol" w:hAnsi="Symbol" w:hint="default"/>
      </w:rPr>
    </w:lvl>
    <w:lvl w:ilvl="7" w:tplc="380C0003" w:tentative="1">
      <w:start w:val="1"/>
      <w:numFmt w:val="bullet"/>
      <w:lvlText w:val="o"/>
      <w:lvlJc w:val="left"/>
      <w:pPr>
        <w:ind w:left="5967" w:hanging="360"/>
      </w:pPr>
      <w:rPr>
        <w:rFonts w:ascii="Courier New" w:hAnsi="Courier New" w:cs="Courier New" w:hint="default"/>
      </w:rPr>
    </w:lvl>
    <w:lvl w:ilvl="8" w:tplc="380C0005" w:tentative="1">
      <w:start w:val="1"/>
      <w:numFmt w:val="bullet"/>
      <w:lvlText w:val=""/>
      <w:lvlJc w:val="left"/>
      <w:pPr>
        <w:ind w:left="6687" w:hanging="360"/>
      </w:pPr>
      <w:rPr>
        <w:rFonts w:ascii="Wingdings" w:hAnsi="Wingdings" w:hint="default"/>
      </w:rPr>
    </w:lvl>
  </w:abstractNum>
  <w:abstractNum w:abstractNumId="11" w15:restartNumberingAfterBreak="0">
    <w:nsid w:val="39E12A28"/>
    <w:multiLevelType w:val="multilevel"/>
    <w:tmpl w:val="3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ACD14BA"/>
    <w:multiLevelType w:val="multilevel"/>
    <w:tmpl w:val="5F18890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3ED24AC"/>
    <w:multiLevelType w:val="hybridMultilevel"/>
    <w:tmpl w:val="1F72BF96"/>
    <w:lvl w:ilvl="0" w:tplc="FFFFFFFF">
      <w:start w:val="1"/>
      <w:numFmt w:val="bullet"/>
      <w:lvlText w:val=""/>
      <w:lvlJc w:val="left"/>
      <w:pPr>
        <w:ind w:left="360" w:hanging="360"/>
      </w:pPr>
      <w:rPr>
        <w:rFonts w:ascii="Symbol" w:hAnsi="Symbol" w:hint="default"/>
      </w:rPr>
    </w:lvl>
    <w:lvl w:ilvl="1" w:tplc="FFFFFFFF">
      <w:start w:val="1"/>
      <w:numFmt w:val="lowerLetter"/>
      <w:lvlText w:val="%2)"/>
      <w:lvlJc w:val="left"/>
      <w:pPr>
        <w:ind w:left="720" w:hanging="360"/>
      </w:pPr>
    </w:lvl>
    <w:lvl w:ilvl="2" w:tplc="92E84664">
      <w:start w:val="1"/>
      <w:numFmt w:val="bullet"/>
      <w:lvlText w:val=""/>
      <w:lvlJc w:val="left"/>
      <w:pPr>
        <w:ind w:left="1068" w:hanging="360"/>
      </w:pPr>
      <w:rPr>
        <w:rFonts w:ascii="Symbol" w:hAnsi="Symbol" w:hint="default"/>
      </w:rPr>
    </w:lvl>
    <w:lvl w:ilvl="3" w:tplc="FFFFFFFF">
      <w:start w:val="1"/>
      <w:numFmt w:val="decimal"/>
      <w:lvlText w:val="(%4)"/>
      <w:lvlJc w:val="left"/>
      <w:pPr>
        <w:ind w:left="1440" w:hanging="360"/>
      </w:pPr>
    </w:lvl>
    <w:lvl w:ilvl="4" w:tplc="FFFFFFFF">
      <w:start w:val="1"/>
      <w:numFmt w:val="lowerLetter"/>
      <w:lvlText w:val="(%5)"/>
      <w:lvlJc w:val="left"/>
      <w:pPr>
        <w:ind w:left="1800" w:hanging="360"/>
      </w:pPr>
    </w:lvl>
    <w:lvl w:ilvl="5" w:tplc="FFFFFFFF">
      <w:start w:val="1"/>
      <w:numFmt w:val="lowerRoman"/>
      <w:lvlText w:val="(%6)"/>
      <w:lvlJc w:val="left"/>
      <w:pPr>
        <w:ind w:left="2160" w:hanging="360"/>
      </w:pPr>
    </w:lvl>
    <w:lvl w:ilvl="6" w:tplc="FFFFFFFF">
      <w:start w:val="1"/>
      <w:numFmt w:val="decimal"/>
      <w:lvlText w:val="%7."/>
      <w:lvlJc w:val="left"/>
      <w:pPr>
        <w:ind w:left="2520" w:hanging="360"/>
      </w:pPr>
    </w:lvl>
    <w:lvl w:ilvl="7" w:tplc="FFFFFFFF">
      <w:start w:val="1"/>
      <w:numFmt w:val="lowerLetter"/>
      <w:lvlText w:val="%8."/>
      <w:lvlJc w:val="left"/>
      <w:pPr>
        <w:ind w:left="2880" w:hanging="360"/>
      </w:pPr>
    </w:lvl>
    <w:lvl w:ilvl="8" w:tplc="FFFFFFFF">
      <w:start w:val="1"/>
      <w:numFmt w:val="lowerRoman"/>
      <w:lvlText w:val="%9."/>
      <w:lvlJc w:val="left"/>
      <w:pPr>
        <w:ind w:left="3240" w:hanging="360"/>
      </w:pPr>
    </w:lvl>
  </w:abstractNum>
  <w:abstractNum w:abstractNumId="14" w15:restartNumberingAfterBreak="0">
    <w:nsid w:val="4A3B0424"/>
    <w:multiLevelType w:val="hybridMultilevel"/>
    <w:tmpl w:val="4F56E7AC"/>
    <w:lvl w:ilvl="0" w:tplc="FFFFFFFF">
      <w:start w:val="1"/>
      <w:numFmt w:val="bullet"/>
      <w:lvlText w:val=""/>
      <w:lvlJc w:val="left"/>
      <w:pPr>
        <w:ind w:left="360" w:hanging="360"/>
      </w:pPr>
      <w:rPr>
        <w:rFonts w:ascii="Symbol" w:hAnsi="Symbol" w:hint="default"/>
      </w:rPr>
    </w:lvl>
    <w:lvl w:ilvl="1" w:tplc="FFFFFFFF">
      <w:start w:val="1"/>
      <w:numFmt w:val="lowerLetter"/>
      <w:lvlText w:val="%2)"/>
      <w:lvlJc w:val="left"/>
      <w:pPr>
        <w:ind w:left="720" w:hanging="360"/>
      </w:pPr>
    </w:lvl>
    <w:lvl w:ilvl="2" w:tplc="380C0001">
      <w:start w:val="1"/>
      <w:numFmt w:val="bullet"/>
      <w:lvlText w:val=""/>
      <w:lvlJc w:val="left"/>
      <w:pPr>
        <w:ind w:left="1080" w:hanging="360"/>
      </w:pPr>
      <w:rPr>
        <w:rFonts w:ascii="Symbol" w:hAnsi="Symbol" w:hint="default"/>
      </w:rPr>
    </w:lvl>
    <w:lvl w:ilvl="3" w:tplc="FFFFFFFF">
      <w:start w:val="1"/>
      <w:numFmt w:val="decimal"/>
      <w:lvlText w:val="(%4)"/>
      <w:lvlJc w:val="left"/>
      <w:pPr>
        <w:ind w:left="1440" w:hanging="360"/>
      </w:pPr>
    </w:lvl>
    <w:lvl w:ilvl="4" w:tplc="FFFFFFFF">
      <w:start w:val="1"/>
      <w:numFmt w:val="lowerLetter"/>
      <w:lvlText w:val="(%5)"/>
      <w:lvlJc w:val="left"/>
      <w:pPr>
        <w:ind w:left="1800" w:hanging="360"/>
      </w:pPr>
    </w:lvl>
    <w:lvl w:ilvl="5" w:tplc="FFFFFFFF">
      <w:start w:val="1"/>
      <w:numFmt w:val="lowerRoman"/>
      <w:lvlText w:val="(%6)"/>
      <w:lvlJc w:val="left"/>
      <w:pPr>
        <w:ind w:left="2160" w:hanging="360"/>
      </w:pPr>
    </w:lvl>
    <w:lvl w:ilvl="6" w:tplc="FFFFFFFF">
      <w:start w:val="1"/>
      <w:numFmt w:val="decimal"/>
      <w:lvlText w:val="%7."/>
      <w:lvlJc w:val="left"/>
      <w:pPr>
        <w:ind w:left="2520" w:hanging="360"/>
      </w:pPr>
    </w:lvl>
    <w:lvl w:ilvl="7" w:tplc="FFFFFFFF">
      <w:start w:val="1"/>
      <w:numFmt w:val="lowerLetter"/>
      <w:lvlText w:val="%8."/>
      <w:lvlJc w:val="left"/>
      <w:pPr>
        <w:ind w:left="2880" w:hanging="360"/>
      </w:pPr>
    </w:lvl>
    <w:lvl w:ilvl="8" w:tplc="FFFFFFFF">
      <w:start w:val="1"/>
      <w:numFmt w:val="lowerRoman"/>
      <w:lvlText w:val="%9."/>
      <w:lvlJc w:val="left"/>
      <w:pPr>
        <w:ind w:left="3240" w:hanging="360"/>
      </w:pPr>
    </w:lvl>
  </w:abstractNum>
  <w:abstractNum w:abstractNumId="15" w15:restartNumberingAfterBreak="0">
    <w:nsid w:val="4C884D2B"/>
    <w:multiLevelType w:val="hybridMultilevel"/>
    <w:tmpl w:val="12D01D3C"/>
    <w:lvl w:ilvl="0" w:tplc="26B8B54E">
      <w:start w:val="1"/>
      <w:numFmt w:val="bullet"/>
      <w:lvlText w:val=""/>
      <w:lvlJc w:val="left"/>
      <w:pPr>
        <w:ind w:left="360" w:hanging="360"/>
      </w:pPr>
      <w:rPr>
        <w:rFonts w:ascii="Symbol" w:hAnsi="Symbol" w:hint="default"/>
      </w:rPr>
    </w:lvl>
    <w:lvl w:ilvl="1" w:tplc="E7C2AC40">
      <w:start w:val="1"/>
      <w:numFmt w:val="lowerLetter"/>
      <w:lvlText w:val="%2)"/>
      <w:lvlJc w:val="left"/>
      <w:pPr>
        <w:ind w:left="720" w:hanging="360"/>
      </w:pPr>
    </w:lvl>
    <w:lvl w:ilvl="2" w:tplc="BEA0B2F6">
      <w:start w:val="1"/>
      <w:numFmt w:val="lowerRoman"/>
      <w:lvlText w:val="%3)"/>
      <w:lvlJc w:val="left"/>
      <w:pPr>
        <w:ind w:left="1080" w:hanging="360"/>
      </w:pPr>
    </w:lvl>
    <w:lvl w:ilvl="3" w:tplc="2830439C">
      <w:start w:val="1"/>
      <w:numFmt w:val="decimal"/>
      <w:lvlText w:val="(%4)"/>
      <w:lvlJc w:val="left"/>
      <w:pPr>
        <w:ind w:left="1440" w:hanging="360"/>
      </w:pPr>
    </w:lvl>
    <w:lvl w:ilvl="4" w:tplc="30F21388">
      <w:start w:val="1"/>
      <w:numFmt w:val="lowerLetter"/>
      <w:lvlText w:val="(%5)"/>
      <w:lvlJc w:val="left"/>
      <w:pPr>
        <w:ind w:left="1800" w:hanging="360"/>
      </w:pPr>
    </w:lvl>
    <w:lvl w:ilvl="5" w:tplc="AA52A6A0">
      <w:start w:val="1"/>
      <w:numFmt w:val="lowerRoman"/>
      <w:lvlText w:val="(%6)"/>
      <w:lvlJc w:val="left"/>
      <w:pPr>
        <w:ind w:left="2160" w:hanging="360"/>
      </w:pPr>
    </w:lvl>
    <w:lvl w:ilvl="6" w:tplc="B5143176">
      <w:start w:val="1"/>
      <w:numFmt w:val="decimal"/>
      <w:lvlText w:val="%7."/>
      <w:lvlJc w:val="left"/>
      <w:pPr>
        <w:ind w:left="2520" w:hanging="360"/>
      </w:pPr>
    </w:lvl>
    <w:lvl w:ilvl="7" w:tplc="DDB87798">
      <w:start w:val="1"/>
      <w:numFmt w:val="lowerLetter"/>
      <w:lvlText w:val="%8."/>
      <w:lvlJc w:val="left"/>
      <w:pPr>
        <w:ind w:left="2880" w:hanging="360"/>
      </w:pPr>
    </w:lvl>
    <w:lvl w:ilvl="8" w:tplc="85382B58">
      <w:start w:val="1"/>
      <w:numFmt w:val="lowerRoman"/>
      <w:lvlText w:val="%9."/>
      <w:lvlJc w:val="left"/>
      <w:pPr>
        <w:ind w:left="3240" w:hanging="360"/>
      </w:pPr>
    </w:lvl>
  </w:abstractNum>
  <w:abstractNum w:abstractNumId="16" w15:restartNumberingAfterBreak="0">
    <w:nsid w:val="4E474C7C"/>
    <w:multiLevelType w:val="hybridMultilevel"/>
    <w:tmpl w:val="06987270"/>
    <w:lvl w:ilvl="0" w:tplc="B37291A6">
      <w:start w:val="1"/>
      <w:numFmt w:val="bullet"/>
      <w:lvlText w:val="•"/>
      <w:lvlJc w:val="left"/>
      <w:pPr>
        <w:tabs>
          <w:tab w:val="num" w:pos="720"/>
        </w:tabs>
        <w:ind w:left="720" w:hanging="360"/>
      </w:pPr>
      <w:rPr>
        <w:rFonts w:ascii="Times New Roman" w:hAnsi="Times New Roman" w:hint="default"/>
      </w:rPr>
    </w:lvl>
    <w:lvl w:ilvl="1" w:tplc="30708CDC">
      <w:numFmt w:val="bullet"/>
      <w:lvlText w:val="•"/>
      <w:lvlJc w:val="left"/>
      <w:pPr>
        <w:tabs>
          <w:tab w:val="num" w:pos="1440"/>
        </w:tabs>
        <w:ind w:left="1440" w:hanging="360"/>
      </w:pPr>
      <w:rPr>
        <w:rFonts w:ascii="Times New Roman" w:hAnsi="Times New Roman" w:hint="default"/>
      </w:rPr>
    </w:lvl>
    <w:lvl w:ilvl="2" w:tplc="35CEA456" w:tentative="1">
      <w:start w:val="1"/>
      <w:numFmt w:val="bullet"/>
      <w:lvlText w:val="•"/>
      <w:lvlJc w:val="left"/>
      <w:pPr>
        <w:tabs>
          <w:tab w:val="num" w:pos="2160"/>
        </w:tabs>
        <w:ind w:left="2160" w:hanging="360"/>
      </w:pPr>
      <w:rPr>
        <w:rFonts w:ascii="Times New Roman" w:hAnsi="Times New Roman" w:hint="default"/>
      </w:rPr>
    </w:lvl>
    <w:lvl w:ilvl="3" w:tplc="E69A4830" w:tentative="1">
      <w:start w:val="1"/>
      <w:numFmt w:val="bullet"/>
      <w:lvlText w:val="•"/>
      <w:lvlJc w:val="left"/>
      <w:pPr>
        <w:tabs>
          <w:tab w:val="num" w:pos="2880"/>
        </w:tabs>
        <w:ind w:left="2880" w:hanging="360"/>
      </w:pPr>
      <w:rPr>
        <w:rFonts w:ascii="Times New Roman" w:hAnsi="Times New Roman" w:hint="default"/>
      </w:rPr>
    </w:lvl>
    <w:lvl w:ilvl="4" w:tplc="ADE0FFE6" w:tentative="1">
      <w:start w:val="1"/>
      <w:numFmt w:val="bullet"/>
      <w:lvlText w:val="•"/>
      <w:lvlJc w:val="left"/>
      <w:pPr>
        <w:tabs>
          <w:tab w:val="num" w:pos="3600"/>
        </w:tabs>
        <w:ind w:left="3600" w:hanging="360"/>
      </w:pPr>
      <w:rPr>
        <w:rFonts w:ascii="Times New Roman" w:hAnsi="Times New Roman" w:hint="default"/>
      </w:rPr>
    </w:lvl>
    <w:lvl w:ilvl="5" w:tplc="AAE6EE4E" w:tentative="1">
      <w:start w:val="1"/>
      <w:numFmt w:val="bullet"/>
      <w:lvlText w:val="•"/>
      <w:lvlJc w:val="left"/>
      <w:pPr>
        <w:tabs>
          <w:tab w:val="num" w:pos="4320"/>
        </w:tabs>
        <w:ind w:left="4320" w:hanging="360"/>
      </w:pPr>
      <w:rPr>
        <w:rFonts w:ascii="Times New Roman" w:hAnsi="Times New Roman" w:hint="default"/>
      </w:rPr>
    </w:lvl>
    <w:lvl w:ilvl="6" w:tplc="BF908F10" w:tentative="1">
      <w:start w:val="1"/>
      <w:numFmt w:val="bullet"/>
      <w:lvlText w:val="•"/>
      <w:lvlJc w:val="left"/>
      <w:pPr>
        <w:tabs>
          <w:tab w:val="num" w:pos="5040"/>
        </w:tabs>
        <w:ind w:left="5040" w:hanging="360"/>
      </w:pPr>
      <w:rPr>
        <w:rFonts w:ascii="Times New Roman" w:hAnsi="Times New Roman" w:hint="default"/>
      </w:rPr>
    </w:lvl>
    <w:lvl w:ilvl="7" w:tplc="BDF4B01E" w:tentative="1">
      <w:start w:val="1"/>
      <w:numFmt w:val="bullet"/>
      <w:lvlText w:val="•"/>
      <w:lvlJc w:val="left"/>
      <w:pPr>
        <w:tabs>
          <w:tab w:val="num" w:pos="5760"/>
        </w:tabs>
        <w:ind w:left="5760" w:hanging="360"/>
      </w:pPr>
      <w:rPr>
        <w:rFonts w:ascii="Times New Roman" w:hAnsi="Times New Roman" w:hint="default"/>
      </w:rPr>
    </w:lvl>
    <w:lvl w:ilvl="8" w:tplc="F738E07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376201E"/>
    <w:multiLevelType w:val="hybridMultilevel"/>
    <w:tmpl w:val="D04A566C"/>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8" w15:restartNumberingAfterBreak="0">
    <w:nsid w:val="5634577D"/>
    <w:multiLevelType w:val="hybridMultilevel"/>
    <w:tmpl w:val="37005F50"/>
    <w:lvl w:ilvl="0" w:tplc="E90ABEB8">
      <w:numFmt w:val="bullet"/>
      <w:lvlText w:val="-"/>
      <w:lvlJc w:val="left"/>
      <w:pPr>
        <w:ind w:left="720" w:hanging="360"/>
      </w:pPr>
      <w:rPr>
        <w:rFonts w:ascii="Calibri" w:eastAsiaTheme="minorHAnsi" w:hAnsi="Calibri" w:cs="Calibri"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A8326B1"/>
    <w:multiLevelType w:val="multilevel"/>
    <w:tmpl w:val="12D01D3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E971A97"/>
    <w:multiLevelType w:val="hybridMultilevel"/>
    <w:tmpl w:val="962C8FBE"/>
    <w:lvl w:ilvl="0" w:tplc="380C0011">
      <w:start w:val="1"/>
      <w:numFmt w:val="decimal"/>
      <w:lvlText w:val="%1)"/>
      <w:lvlJc w:val="left"/>
      <w:pPr>
        <w:ind w:left="360" w:hanging="360"/>
      </w:pPr>
    </w:lvl>
    <w:lvl w:ilvl="1" w:tplc="380C0019" w:tentative="1">
      <w:start w:val="1"/>
      <w:numFmt w:val="lowerLetter"/>
      <w:lvlText w:val="%2."/>
      <w:lvlJc w:val="left"/>
      <w:pPr>
        <w:ind w:left="1080" w:hanging="360"/>
      </w:pPr>
    </w:lvl>
    <w:lvl w:ilvl="2" w:tplc="380C001B" w:tentative="1">
      <w:start w:val="1"/>
      <w:numFmt w:val="lowerRoman"/>
      <w:lvlText w:val="%3."/>
      <w:lvlJc w:val="right"/>
      <w:pPr>
        <w:ind w:left="1800" w:hanging="180"/>
      </w:pPr>
    </w:lvl>
    <w:lvl w:ilvl="3" w:tplc="380C000F" w:tentative="1">
      <w:start w:val="1"/>
      <w:numFmt w:val="decimal"/>
      <w:lvlText w:val="%4."/>
      <w:lvlJc w:val="left"/>
      <w:pPr>
        <w:ind w:left="2520" w:hanging="360"/>
      </w:pPr>
    </w:lvl>
    <w:lvl w:ilvl="4" w:tplc="380C0019" w:tentative="1">
      <w:start w:val="1"/>
      <w:numFmt w:val="lowerLetter"/>
      <w:lvlText w:val="%5."/>
      <w:lvlJc w:val="left"/>
      <w:pPr>
        <w:ind w:left="3240" w:hanging="360"/>
      </w:pPr>
    </w:lvl>
    <w:lvl w:ilvl="5" w:tplc="380C001B" w:tentative="1">
      <w:start w:val="1"/>
      <w:numFmt w:val="lowerRoman"/>
      <w:lvlText w:val="%6."/>
      <w:lvlJc w:val="right"/>
      <w:pPr>
        <w:ind w:left="3960" w:hanging="180"/>
      </w:pPr>
    </w:lvl>
    <w:lvl w:ilvl="6" w:tplc="380C000F" w:tentative="1">
      <w:start w:val="1"/>
      <w:numFmt w:val="decimal"/>
      <w:lvlText w:val="%7."/>
      <w:lvlJc w:val="left"/>
      <w:pPr>
        <w:ind w:left="4680" w:hanging="360"/>
      </w:pPr>
    </w:lvl>
    <w:lvl w:ilvl="7" w:tplc="380C0019" w:tentative="1">
      <w:start w:val="1"/>
      <w:numFmt w:val="lowerLetter"/>
      <w:lvlText w:val="%8."/>
      <w:lvlJc w:val="left"/>
      <w:pPr>
        <w:ind w:left="5400" w:hanging="360"/>
      </w:pPr>
    </w:lvl>
    <w:lvl w:ilvl="8" w:tplc="380C001B" w:tentative="1">
      <w:start w:val="1"/>
      <w:numFmt w:val="lowerRoman"/>
      <w:lvlText w:val="%9."/>
      <w:lvlJc w:val="right"/>
      <w:pPr>
        <w:ind w:left="6120" w:hanging="180"/>
      </w:pPr>
    </w:lvl>
  </w:abstractNum>
  <w:abstractNum w:abstractNumId="21" w15:restartNumberingAfterBreak="0">
    <w:nsid w:val="65A239AB"/>
    <w:multiLevelType w:val="hybridMultilevel"/>
    <w:tmpl w:val="3D3C78F0"/>
    <w:lvl w:ilvl="0" w:tplc="380C0011">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FFFFFFFF">
      <w:start w:val="1"/>
      <w:numFmt w:val="lowerRoman"/>
      <w:lvlText w:val="%3)"/>
      <w:lvlJc w:val="left"/>
      <w:pPr>
        <w:ind w:left="1080" w:hanging="360"/>
      </w:pPr>
    </w:lvl>
    <w:lvl w:ilvl="3" w:tplc="FFFFFFFF">
      <w:start w:val="1"/>
      <w:numFmt w:val="decimal"/>
      <w:lvlText w:val="(%4)"/>
      <w:lvlJc w:val="left"/>
      <w:pPr>
        <w:ind w:left="1440" w:hanging="360"/>
      </w:pPr>
    </w:lvl>
    <w:lvl w:ilvl="4" w:tplc="FFFFFFFF">
      <w:start w:val="1"/>
      <w:numFmt w:val="lowerLetter"/>
      <w:lvlText w:val="(%5)"/>
      <w:lvlJc w:val="left"/>
      <w:pPr>
        <w:ind w:left="1800" w:hanging="360"/>
      </w:pPr>
    </w:lvl>
    <w:lvl w:ilvl="5" w:tplc="FFFFFFFF">
      <w:start w:val="1"/>
      <w:numFmt w:val="lowerRoman"/>
      <w:lvlText w:val="(%6)"/>
      <w:lvlJc w:val="left"/>
      <w:pPr>
        <w:ind w:left="2160" w:hanging="360"/>
      </w:pPr>
    </w:lvl>
    <w:lvl w:ilvl="6" w:tplc="FFFFFFFF">
      <w:start w:val="1"/>
      <w:numFmt w:val="decimal"/>
      <w:lvlText w:val="%7."/>
      <w:lvlJc w:val="left"/>
      <w:pPr>
        <w:ind w:left="2520" w:hanging="360"/>
      </w:pPr>
    </w:lvl>
    <w:lvl w:ilvl="7" w:tplc="FFFFFFFF">
      <w:start w:val="1"/>
      <w:numFmt w:val="lowerLetter"/>
      <w:lvlText w:val="%8."/>
      <w:lvlJc w:val="left"/>
      <w:pPr>
        <w:ind w:left="2880" w:hanging="360"/>
      </w:pPr>
    </w:lvl>
    <w:lvl w:ilvl="8" w:tplc="FFFFFFFF">
      <w:start w:val="1"/>
      <w:numFmt w:val="lowerRoman"/>
      <w:lvlText w:val="%9."/>
      <w:lvlJc w:val="left"/>
      <w:pPr>
        <w:ind w:left="3240" w:hanging="360"/>
      </w:pPr>
    </w:lvl>
  </w:abstractNum>
  <w:abstractNum w:abstractNumId="22" w15:restartNumberingAfterBreak="0">
    <w:nsid w:val="69D14E58"/>
    <w:multiLevelType w:val="hybridMultilevel"/>
    <w:tmpl w:val="79A2C226"/>
    <w:lvl w:ilvl="0" w:tplc="92E84664">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3" w15:restartNumberingAfterBreak="0">
    <w:nsid w:val="6A115418"/>
    <w:multiLevelType w:val="hybridMultilevel"/>
    <w:tmpl w:val="A93CDEDE"/>
    <w:lvl w:ilvl="0" w:tplc="92E84664">
      <w:start w:val="1"/>
      <w:numFmt w:val="bullet"/>
      <w:lvlText w:val=""/>
      <w:lvlJc w:val="left"/>
      <w:pPr>
        <w:ind w:left="786" w:hanging="360"/>
      </w:pPr>
      <w:rPr>
        <w:rFonts w:ascii="Symbol" w:hAnsi="Symbol" w:hint="default"/>
      </w:rPr>
    </w:lvl>
    <w:lvl w:ilvl="1" w:tplc="380C0003" w:tentative="1">
      <w:start w:val="1"/>
      <w:numFmt w:val="bullet"/>
      <w:lvlText w:val="o"/>
      <w:lvlJc w:val="left"/>
      <w:pPr>
        <w:ind w:left="1146" w:hanging="360"/>
      </w:pPr>
      <w:rPr>
        <w:rFonts w:ascii="Courier New" w:hAnsi="Courier New" w:cs="Courier New" w:hint="default"/>
      </w:rPr>
    </w:lvl>
    <w:lvl w:ilvl="2" w:tplc="380C0005" w:tentative="1">
      <w:start w:val="1"/>
      <w:numFmt w:val="bullet"/>
      <w:lvlText w:val=""/>
      <w:lvlJc w:val="left"/>
      <w:pPr>
        <w:ind w:left="1866" w:hanging="360"/>
      </w:pPr>
      <w:rPr>
        <w:rFonts w:ascii="Wingdings" w:hAnsi="Wingdings" w:hint="default"/>
      </w:rPr>
    </w:lvl>
    <w:lvl w:ilvl="3" w:tplc="380C0001" w:tentative="1">
      <w:start w:val="1"/>
      <w:numFmt w:val="bullet"/>
      <w:lvlText w:val=""/>
      <w:lvlJc w:val="left"/>
      <w:pPr>
        <w:ind w:left="2586" w:hanging="360"/>
      </w:pPr>
      <w:rPr>
        <w:rFonts w:ascii="Symbol" w:hAnsi="Symbol" w:hint="default"/>
      </w:rPr>
    </w:lvl>
    <w:lvl w:ilvl="4" w:tplc="380C0003" w:tentative="1">
      <w:start w:val="1"/>
      <w:numFmt w:val="bullet"/>
      <w:lvlText w:val="o"/>
      <w:lvlJc w:val="left"/>
      <w:pPr>
        <w:ind w:left="3306" w:hanging="360"/>
      </w:pPr>
      <w:rPr>
        <w:rFonts w:ascii="Courier New" w:hAnsi="Courier New" w:cs="Courier New" w:hint="default"/>
      </w:rPr>
    </w:lvl>
    <w:lvl w:ilvl="5" w:tplc="380C0005" w:tentative="1">
      <w:start w:val="1"/>
      <w:numFmt w:val="bullet"/>
      <w:lvlText w:val=""/>
      <w:lvlJc w:val="left"/>
      <w:pPr>
        <w:ind w:left="4026" w:hanging="360"/>
      </w:pPr>
      <w:rPr>
        <w:rFonts w:ascii="Wingdings" w:hAnsi="Wingdings" w:hint="default"/>
      </w:rPr>
    </w:lvl>
    <w:lvl w:ilvl="6" w:tplc="380C0001" w:tentative="1">
      <w:start w:val="1"/>
      <w:numFmt w:val="bullet"/>
      <w:lvlText w:val=""/>
      <w:lvlJc w:val="left"/>
      <w:pPr>
        <w:ind w:left="4746" w:hanging="360"/>
      </w:pPr>
      <w:rPr>
        <w:rFonts w:ascii="Symbol" w:hAnsi="Symbol" w:hint="default"/>
      </w:rPr>
    </w:lvl>
    <w:lvl w:ilvl="7" w:tplc="380C0003" w:tentative="1">
      <w:start w:val="1"/>
      <w:numFmt w:val="bullet"/>
      <w:lvlText w:val="o"/>
      <w:lvlJc w:val="left"/>
      <w:pPr>
        <w:ind w:left="5466" w:hanging="360"/>
      </w:pPr>
      <w:rPr>
        <w:rFonts w:ascii="Courier New" w:hAnsi="Courier New" w:cs="Courier New" w:hint="default"/>
      </w:rPr>
    </w:lvl>
    <w:lvl w:ilvl="8" w:tplc="380C0005" w:tentative="1">
      <w:start w:val="1"/>
      <w:numFmt w:val="bullet"/>
      <w:lvlText w:val=""/>
      <w:lvlJc w:val="left"/>
      <w:pPr>
        <w:ind w:left="6186" w:hanging="360"/>
      </w:pPr>
      <w:rPr>
        <w:rFonts w:ascii="Wingdings" w:hAnsi="Wingdings" w:hint="default"/>
      </w:rPr>
    </w:lvl>
  </w:abstractNum>
  <w:abstractNum w:abstractNumId="24" w15:restartNumberingAfterBreak="0">
    <w:nsid w:val="6B835968"/>
    <w:multiLevelType w:val="hybridMultilevel"/>
    <w:tmpl w:val="69CC5836"/>
    <w:lvl w:ilvl="0" w:tplc="FFFFFFFF">
      <w:start w:val="1"/>
      <w:numFmt w:val="bullet"/>
      <w:lvlText w:val=""/>
      <w:lvlJc w:val="left"/>
      <w:pPr>
        <w:ind w:left="360" w:hanging="360"/>
      </w:pPr>
      <w:rPr>
        <w:rFonts w:ascii="Symbol" w:hAnsi="Symbol" w:hint="default"/>
      </w:rPr>
    </w:lvl>
    <w:lvl w:ilvl="1" w:tplc="92E84664">
      <w:start w:val="1"/>
      <w:numFmt w:val="bullet"/>
      <w:lvlText w:val=""/>
      <w:lvlJc w:val="left"/>
      <w:pPr>
        <w:ind w:left="1068" w:hanging="360"/>
      </w:pPr>
      <w:rPr>
        <w:rFonts w:ascii="Symbol" w:hAnsi="Symbol" w:hint="default"/>
      </w:rPr>
    </w:lvl>
    <w:lvl w:ilvl="2" w:tplc="FFFFFFFF">
      <w:start w:val="1"/>
      <w:numFmt w:val="lowerRoman"/>
      <w:lvlText w:val="%3)"/>
      <w:lvlJc w:val="left"/>
      <w:pPr>
        <w:ind w:left="1080" w:hanging="360"/>
      </w:pPr>
    </w:lvl>
    <w:lvl w:ilvl="3" w:tplc="FFFFFFFF">
      <w:start w:val="1"/>
      <w:numFmt w:val="decimal"/>
      <w:lvlText w:val="(%4)"/>
      <w:lvlJc w:val="left"/>
      <w:pPr>
        <w:ind w:left="1440" w:hanging="360"/>
      </w:pPr>
    </w:lvl>
    <w:lvl w:ilvl="4" w:tplc="FFFFFFFF">
      <w:start w:val="1"/>
      <w:numFmt w:val="lowerLetter"/>
      <w:lvlText w:val="(%5)"/>
      <w:lvlJc w:val="left"/>
      <w:pPr>
        <w:ind w:left="1800" w:hanging="360"/>
      </w:pPr>
    </w:lvl>
    <w:lvl w:ilvl="5" w:tplc="FFFFFFFF">
      <w:start w:val="1"/>
      <w:numFmt w:val="lowerRoman"/>
      <w:lvlText w:val="(%6)"/>
      <w:lvlJc w:val="left"/>
      <w:pPr>
        <w:ind w:left="2160" w:hanging="360"/>
      </w:pPr>
    </w:lvl>
    <w:lvl w:ilvl="6" w:tplc="FFFFFFFF">
      <w:start w:val="1"/>
      <w:numFmt w:val="decimal"/>
      <w:lvlText w:val="%7."/>
      <w:lvlJc w:val="left"/>
      <w:pPr>
        <w:ind w:left="2520" w:hanging="360"/>
      </w:pPr>
    </w:lvl>
    <w:lvl w:ilvl="7" w:tplc="FFFFFFFF">
      <w:start w:val="1"/>
      <w:numFmt w:val="lowerLetter"/>
      <w:lvlText w:val="%8."/>
      <w:lvlJc w:val="left"/>
      <w:pPr>
        <w:ind w:left="2880" w:hanging="360"/>
      </w:pPr>
    </w:lvl>
    <w:lvl w:ilvl="8" w:tplc="FFFFFFFF">
      <w:start w:val="1"/>
      <w:numFmt w:val="lowerRoman"/>
      <w:lvlText w:val="%9."/>
      <w:lvlJc w:val="left"/>
      <w:pPr>
        <w:ind w:left="3240" w:hanging="360"/>
      </w:pPr>
    </w:lvl>
  </w:abstractNum>
  <w:abstractNum w:abstractNumId="25" w15:restartNumberingAfterBreak="0">
    <w:nsid w:val="6C1C39EA"/>
    <w:multiLevelType w:val="hybridMultilevel"/>
    <w:tmpl w:val="9452AD2A"/>
    <w:lvl w:ilvl="0" w:tplc="FFFFFFFF">
      <w:start w:val="1"/>
      <w:numFmt w:val="bullet"/>
      <w:lvlText w:val=""/>
      <w:lvlJc w:val="left"/>
      <w:pPr>
        <w:ind w:left="360" w:hanging="360"/>
      </w:pPr>
      <w:rPr>
        <w:rFonts w:ascii="Symbol" w:hAnsi="Symbol" w:hint="default"/>
      </w:rPr>
    </w:lvl>
    <w:lvl w:ilvl="1" w:tplc="FFFFFFFF">
      <w:start w:val="1"/>
      <w:numFmt w:val="lowerLetter"/>
      <w:lvlText w:val="%2)"/>
      <w:lvlJc w:val="left"/>
      <w:pPr>
        <w:ind w:left="720" w:hanging="360"/>
      </w:pPr>
    </w:lvl>
    <w:lvl w:ilvl="2" w:tplc="92E84664">
      <w:start w:val="1"/>
      <w:numFmt w:val="bullet"/>
      <w:lvlText w:val=""/>
      <w:lvlJc w:val="left"/>
      <w:pPr>
        <w:ind w:left="1080" w:hanging="360"/>
      </w:pPr>
      <w:rPr>
        <w:rFonts w:ascii="Symbol" w:hAnsi="Symbol" w:hint="default"/>
      </w:rPr>
    </w:lvl>
    <w:lvl w:ilvl="3" w:tplc="FFFFFFFF">
      <w:start w:val="1"/>
      <w:numFmt w:val="decimal"/>
      <w:lvlText w:val="(%4)"/>
      <w:lvlJc w:val="left"/>
      <w:pPr>
        <w:ind w:left="1440" w:hanging="360"/>
      </w:pPr>
    </w:lvl>
    <w:lvl w:ilvl="4" w:tplc="FFFFFFFF">
      <w:start w:val="1"/>
      <w:numFmt w:val="lowerLetter"/>
      <w:lvlText w:val="(%5)"/>
      <w:lvlJc w:val="left"/>
      <w:pPr>
        <w:ind w:left="1800" w:hanging="360"/>
      </w:pPr>
    </w:lvl>
    <w:lvl w:ilvl="5" w:tplc="FFFFFFFF">
      <w:start w:val="1"/>
      <w:numFmt w:val="lowerRoman"/>
      <w:lvlText w:val="(%6)"/>
      <w:lvlJc w:val="left"/>
      <w:pPr>
        <w:ind w:left="2160" w:hanging="360"/>
      </w:pPr>
    </w:lvl>
    <w:lvl w:ilvl="6" w:tplc="FFFFFFFF">
      <w:start w:val="1"/>
      <w:numFmt w:val="decimal"/>
      <w:lvlText w:val="%7."/>
      <w:lvlJc w:val="left"/>
      <w:pPr>
        <w:ind w:left="2520" w:hanging="360"/>
      </w:pPr>
    </w:lvl>
    <w:lvl w:ilvl="7" w:tplc="FFFFFFFF">
      <w:start w:val="1"/>
      <w:numFmt w:val="lowerLetter"/>
      <w:lvlText w:val="%8."/>
      <w:lvlJc w:val="left"/>
      <w:pPr>
        <w:ind w:left="2880" w:hanging="360"/>
      </w:pPr>
    </w:lvl>
    <w:lvl w:ilvl="8" w:tplc="FFFFFFFF">
      <w:start w:val="1"/>
      <w:numFmt w:val="lowerRoman"/>
      <w:lvlText w:val="%9."/>
      <w:lvlJc w:val="left"/>
      <w:pPr>
        <w:ind w:left="3240" w:hanging="360"/>
      </w:pPr>
    </w:lvl>
  </w:abstractNum>
  <w:abstractNum w:abstractNumId="26" w15:restartNumberingAfterBreak="0">
    <w:nsid w:val="6C8E5B9E"/>
    <w:multiLevelType w:val="multilevel"/>
    <w:tmpl w:val="3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2D93A0C"/>
    <w:multiLevelType w:val="multilevel"/>
    <w:tmpl w:val="12D01D3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A7244E5"/>
    <w:multiLevelType w:val="hybridMultilevel"/>
    <w:tmpl w:val="4DEA590E"/>
    <w:lvl w:ilvl="0" w:tplc="92E84664">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1132753669">
    <w:abstractNumId w:val="2"/>
  </w:num>
  <w:num w:numId="2" w16cid:durableId="1150368713">
    <w:abstractNumId w:val="3"/>
  </w:num>
  <w:num w:numId="3" w16cid:durableId="440808300">
    <w:abstractNumId w:val="9"/>
  </w:num>
  <w:num w:numId="4" w16cid:durableId="1688825578">
    <w:abstractNumId w:val="16"/>
  </w:num>
  <w:num w:numId="5" w16cid:durableId="706880665">
    <w:abstractNumId w:val="6"/>
  </w:num>
  <w:num w:numId="6" w16cid:durableId="618680995">
    <w:abstractNumId w:val="26"/>
  </w:num>
  <w:num w:numId="7" w16cid:durableId="1898279812">
    <w:abstractNumId w:val="5"/>
  </w:num>
  <w:num w:numId="8" w16cid:durableId="108010598">
    <w:abstractNumId w:val="19"/>
  </w:num>
  <w:num w:numId="9" w16cid:durableId="484049530">
    <w:abstractNumId w:val="12"/>
  </w:num>
  <w:num w:numId="10" w16cid:durableId="949555371">
    <w:abstractNumId w:val="27"/>
  </w:num>
  <w:num w:numId="11" w16cid:durableId="1514341580">
    <w:abstractNumId w:val="2"/>
  </w:num>
  <w:num w:numId="12" w16cid:durableId="325212591">
    <w:abstractNumId w:val="17"/>
  </w:num>
  <w:num w:numId="13" w16cid:durableId="892278086">
    <w:abstractNumId w:val="2"/>
  </w:num>
  <w:num w:numId="14" w16cid:durableId="535318258">
    <w:abstractNumId w:val="15"/>
  </w:num>
  <w:num w:numId="15" w16cid:durableId="297810284">
    <w:abstractNumId w:val="14"/>
  </w:num>
  <w:num w:numId="16" w16cid:durableId="113645028">
    <w:abstractNumId w:val="13"/>
  </w:num>
  <w:num w:numId="17" w16cid:durableId="1857814920">
    <w:abstractNumId w:val="23"/>
  </w:num>
  <w:num w:numId="18" w16cid:durableId="1105811035">
    <w:abstractNumId w:val="24"/>
  </w:num>
  <w:num w:numId="19" w16cid:durableId="1860846849">
    <w:abstractNumId w:val="1"/>
  </w:num>
  <w:num w:numId="20" w16cid:durableId="126289544">
    <w:abstractNumId w:val="25"/>
  </w:num>
  <w:num w:numId="21" w16cid:durableId="556554277">
    <w:abstractNumId w:val="4"/>
  </w:num>
  <w:num w:numId="22" w16cid:durableId="1831435030">
    <w:abstractNumId w:val="11"/>
  </w:num>
  <w:num w:numId="23" w16cid:durableId="1522205524">
    <w:abstractNumId w:val="22"/>
  </w:num>
  <w:num w:numId="24" w16cid:durableId="1380931902">
    <w:abstractNumId w:val="20"/>
  </w:num>
  <w:num w:numId="25" w16cid:durableId="512959777">
    <w:abstractNumId w:val="21"/>
  </w:num>
  <w:num w:numId="26" w16cid:durableId="434133732">
    <w:abstractNumId w:val="8"/>
  </w:num>
  <w:num w:numId="27" w16cid:durableId="555049219">
    <w:abstractNumId w:val="28"/>
  </w:num>
  <w:num w:numId="28" w16cid:durableId="63723084">
    <w:abstractNumId w:val="7"/>
  </w:num>
  <w:num w:numId="29" w16cid:durableId="1484197128">
    <w:abstractNumId w:val="10"/>
  </w:num>
  <w:num w:numId="30" w16cid:durableId="1346176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47598827">
    <w:abstractNumId w:val="0"/>
  </w:num>
  <w:num w:numId="32" w16cid:durableId="6379564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282E70"/>
    <w:rsid w:val="00013BE6"/>
    <w:rsid w:val="00017B36"/>
    <w:rsid w:val="0002410F"/>
    <w:rsid w:val="000245B7"/>
    <w:rsid w:val="00027563"/>
    <w:rsid w:val="000309BF"/>
    <w:rsid w:val="00031E2D"/>
    <w:rsid w:val="00036DD3"/>
    <w:rsid w:val="00047598"/>
    <w:rsid w:val="000522C4"/>
    <w:rsid w:val="00057CCD"/>
    <w:rsid w:val="00060483"/>
    <w:rsid w:val="00066CC5"/>
    <w:rsid w:val="00067B75"/>
    <w:rsid w:val="000730B6"/>
    <w:rsid w:val="0007535F"/>
    <w:rsid w:val="00076999"/>
    <w:rsid w:val="00080709"/>
    <w:rsid w:val="000843D3"/>
    <w:rsid w:val="00085104"/>
    <w:rsid w:val="00086280"/>
    <w:rsid w:val="000974B5"/>
    <w:rsid w:val="00097B57"/>
    <w:rsid w:val="000A0588"/>
    <w:rsid w:val="000B0C18"/>
    <w:rsid w:val="000B2D1A"/>
    <w:rsid w:val="000B33BC"/>
    <w:rsid w:val="000B3EAD"/>
    <w:rsid w:val="000C0BB3"/>
    <w:rsid w:val="000C0DBF"/>
    <w:rsid w:val="000C3B29"/>
    <w:rsid w:val="000C5988"/>
    <w:rsid w:val="000C7C99"/>
    <w:rsid w:val="000D07A2"/>
    <w:rsid w:val="000E086B"/>
    <w:rsid w:val="000E1556"/>
    <w:rsid w:val="000F16FA"/>
    <w:rsid w:val="00102DDF"/>
    <w:rsid w:val="0010573D"/>
    <w:rsid w:val="00106709"/>
    <w:rsid w:val="0011052D"/>
    <w:rsid w:val="0011189A"/>
    <w:rsid w:val="00112F6B"/>
    <w:rsid w:val="00114A2B"/>
    <w:rsid w:val="00122162"/>
    <w:rsid w:val="00125373"/>
    <w:rsid w:val="00126852"/>
    <w:rsid w:val="00130213"/>
    <w:rsid w:val="00130609"/>
    <w:rsid w:val="001339A7"/>
    <w:rsid w:val="00134E57"/>
    <w:rsid w:val="001359D5"/>
    <w:rsid w:val="00150044"/>
    <w:rsid w:val="00155E70"/>
    <w:rsid w:val="0017161F"/>
    <w:rsid w:val="001723E8"/>
    <w:rsid w:val="001744B2"/>
    <w:rsid w:val="00180C67"/>
    <w:rsid w:val="001817E8"/>
    <w:rsid w:val="00183127"/>
    <w:rsid w:val="00183247"/>
    <w:rsid w:val="00183510"/>
    <w:rsid w:val="00184896"/>
    <w:rsid w:val="00186995"/>
    <w:rsid w:val="001903D4"/>
    <w:rsid w:val="0019341E"/>
    <w:rsid w:val="0019792B"/>
    <w:rsid w:val="001A026B"/>
    <w:rsid w:val="001A172C"/>
    <w:rsid w:val="001B1257"/>
    <w:rsid w:val="001B3233"/>
    <w:rsid w:val="001B6338"/>
    <w:rsid w:val="001B7494"/>
    <w:rsid w:val="001C0CFC"/>
    <w:rsid w:val="001D1B9C"/>
    <w:rsid w:val="001D23BA"/>
    <w:rsid w:val="001D4565"/>
    <w:rsid w:val="001D7D43"/>
    <w:rsid w:val="001E0074"/>
    <w:rsid w:val="001F05C6"/>
    <w:rsid w:val="001F22BB"/>
    <w:rsid w:val="001F28E7"/>
    <w:rsid w:val="001F71CD"/>
    <w:rsid w:val="00203A8F"/>
    <w:rsid w:val="00213F3E"/>
    <w:rsid w:val="002146BD"/>
    <w:rsid w:val="002421C2"/>
    <w:rsid w:val="00245DC1"/>
    <w:rsid w:val="002514C6"/>
    <w:rsid w:val="0025165A"/>
    <w:rsid w:val="00255852"/>
    <w:rsid w:val="00271711"/>
    <w:rsid w:val="00280293"/>
    <w:rsid w:val="002824A5"/>
    <w:rsid w:val="00282E70"/>
    <w:rsid w:val="0028434A"/>
    <w:rsid w:val="002931C9"/>
    <w:rsid w:val="00296A80"/>
    <w:rsid w:val="002A56AA"/>
    <w:rsid w:val="002A6BBB"/>
    <w:rsid w:val="002B0D1F"/>
    <w:rsid w:val="002B11B6"/>
    <w:rsid w:val="002B2263"/>
    <w:rsid w:val="002B4372"/>
    <w:rsid w:val="002B5940"/>
    <w:rsid w:val="002C08BD"/>
    <w:rsid w:val="002C4C21"/>
    <w:rsid w:val="002D2729"/>
    <w:rsid w:val="002D298D"/>
    <w:rsid w:val="002D3E15"/>
    <w:rsid w:val="002D5700"/>
    <w:rsid w:val="002E3897"/>
    <w:rsid w:val="002E7FA2"/>
    <w:rsid w:val="002F3677"/>
    <w:rsid w:val="002F74E1"/>
    <w:rsid w:val="0031547A"/>
    <w:rsid w:val="00317660"/>
    <w:rsid w:val="003202A0"/>
    <w:rsid w:val="003300A3"/>
    <w:rsid w:val="00333025"/>
    <w:rsid w:val="003339D1"/>
    <w:rsid w:val="00342607"/>
    <w:rsid w:val="00364AA9"/>
    <w:rsid w:val="0036606A"/>
    <w:rsid w:val="00372F65"/>
    <w:rsid w:val="00373BD2"/>
    <w:rsid w:val="00375FCF"/>
    <w:rsid w:val="00385BFD"/>
    <w:rsid w:val="0039436B"/>
    <w:rsid w:val="003959BC"/>
    <w:rsid w:val="00397D3A"/>
    <w:rsid w:val="003A1DDA"/>
    <w:rsid w:val="003A1EA9"/>
    <w:rsid w:val="003A23C7"/>
    <w:rsid w:val="003A338C"/>
    <w:rsid w:val="003C1415"/>
    <w:rsid w:val="003D0E70"/>
    <w:rsid w:val="003D24E1"/>
    <w:rsid w:val="003D2D82"/>
    <w:rsid w:val="003D6150"/>
    <w:rsid w:val="003E1814"/>
    <w:rsid w:val="003F235C"/>
    <w:rsid w:val="003F7AE1"/>
    <w:rsid w:val="00402E51"/>
    <w:rsid w:val="00404DF2"/>
    <w:rsid w:val="00410C55"/>
    <w:rsid w:val="00413E7D"/>
    <w:rsid w:val="00413F69"/>
    <w:rsid w:val="00414551"/>
    <w:rsid w:val="0041537F"/>
    <w:rsid w:val="00416E71"/>
    <w:rsid w:val="004173CD"/>
    <w:rsid w:val="0043394E"/>
    <w:rsid w:val="004408A2"/>
    <w:rsid w:val="00440D0F"/>
    <w:rsid w:val="00445CA6"/>
    <w:rsid w:val="00453CCE"/>
    <w:rsid w:val="004610E2"/>
    <w:rsid w:val="00463085"/>
    <w:rsid w:val="00463738"/>
    <w:rsid w:val="00463825"/>
    <w:rsid w:val="00464C21"/>
    <w:rsid w:val="00472E34"/>
    <w:rsid w:val="0047425D"/>
    <w:rsid w:val="00474F12"/>
    <w:rsid w:val="0047780A"/>
    <w:rsid w:val="004830A4"/>
    <w:rsid w:val="0049258C"/>
    <w:rsid w:val="00492C3D"/>
    <w:rsid w:val="0049324F"/>
    <w:rsid w:val="00497165"/>
    <w:rsid w:val="004A6378"/>
    <w:rsid w:val="004A7AA2"/>
    <w:rsid w:val="004A7C97"/>
    <w:rsid w:val="004B2578"/>
    <w:rsid w:val="004B40E9"/>
    <w:rsid w:val="004C0294"/>
    <w:rsid w:val="004C400E"/>
    <w:rsid w:val="004C67B8"/>
    <w:rsid w:val="004C7589"/>
    <w:rsid w:val="004E7E5E"/>
    <w:rsid w:val="004F2D3D"/>
    <w:rsid w:val="004F48A6"/>
    <w:rsid w:val="004F7357"/>
    <w:rsid w:val="004F7C0B"/>
    <w:rsid w:val="00501C03"/>
    <w:rsid w:val="00504E1C"/>
    <w:rsid w:val="00510EB6"/>
    <w:rsid w:val="00522523"/>
    <w:rsid w:val="00525289"/>
    <w:rsid w:val="0053139E"/>
    <w:rsid w:val="00536A60"/>
    <w:rsid w:val="00541F92"/>
    <w:rsid w:val="00547A45"/>
    <w:rsid w:val="00551E53"/>
    <w:rsid w:val="00553F3A"/>
    <w:rsid w:val="00554F8F"/>
    <w:rsid w:val="00555CB4"/>
    <w:rsid w:val="00557F14"/>
    <w:rsid w:val="00565F7F"/>
    <w:rsid w:val="00566C28"/>
    <w:rsid w:val="00567C69"/>
    <w:rsid w:val="00567D17"/>
    <w:rsid w:val="005728EF"/>
    <w:rsid w:val="00574BB1"/>
    <w:rsid w:val="00575196"/>
    <w:rsid w:val="00575E77"/>
    <w:rsid w:val="005A0391"/>
    <w:rsid w:val="005A443A"/>
    <w:rsid w:val="005B1827"/>
    <w:rsid w:val="005B7431"/>
    <w:rsid w:val="005BD13B"/>
    <w:rsid w:val="005D6BC6"/>
    <w:rsid w:val="005D76BC"/>
    <w:rsid w:val="005E061B"/>
    <w:rsid w:val="005E1E30"/>
    <w:rsid w:val="005E3838"/>
    <w:rsid w:val="005F069D"/>
    <w:rsid w:val="005F19E2"/>
    <w:rsid w:val="005F31AF"/>
    <w:rsid w:val="0060086F"/>
    <w:rsid w:val="00607409"/>
    <w:rsid w:val="0060786B"/>
    <w:rsid w:val="0061002B"/>
    <w:rsid w:val="006103CF"/>
    <w:rsid w:val="006119C4"/>
    <w:rsid w:val="00612A6C"/>
    <w:rsid w:val="00614EF4"/>
    <w:rsid w:val="00623685"/>
    <w:rsid w:val="00624621"/>
    <w:rsid w:val="00630958"/>
    <w:rsid w:val="0063320A"/>
    <w:rsid w:val="00634995"/>
    <w:rsid w:val="006352D2"/>
    <w:rsid w:val="00637BFD"/>
    <w:rsid w:val="00646459"/>
    <w:rsid w:val="0065043E"/>
    <w:rsid w:val="006506F3"/>
    <w:rsid w:val="00652DB7"/>
    <w:rsid w:val="00652FDA"/>
    <w:rsid w:val="00654515"/>
    <w:rsid w:val="00655D7C"/>
    <w:rsid w:val="00662395"/>
    <w:rsid w:val="006645A6"/>
    <w:rsid w:val="00665176"/>
    <w:rsid w:val="00667CE9"/>
    <w:rsid w:val="00670DE1"/>
    <w:rsid w:val="00673425"/>
    <w:rsid w:val="00673FD0"/>
    <w:rsid w:val="006746C0"/>
    <w:rsid w:val="00682D52"/>
    <w:rsid w:val="0068795D"/>
    <w:rsid w:val="00692FA7"/>
    <w:rsid w:val="006942E1"/>
    <w:rsid w:val="006944A0"/>
    <w:rsid w:val="00696473"/>
    <w:rsid w:val="00696EB9"/>
    <w:rsid w:val="006A6A94"/>
    <w:rsid w:val="006B1B00"/>
    <w:rsid w:val="006B35ED"/>
    <w:rsid w:val="006B5333"/>
    <w:rsid w:val="006B55FD"/>
    <w:rsid w:val="006B61A6"/>
    <w:rsid w:val="006C098D"/>
    <w:rsid w:val="006C141E"/>
    <w:rsid w:val="006C2439"/>
    <w:rsid w:val="006C341D"/>
    <w:rsid w:val="006D239E"/>
    <w:rsid w:val="006D4D60"/>
    <w:rsid w:val="006E110E"/>
    <w:rsid w:val="0070658E"/>
    <w:rsid w:val="007109F5"/>
    <w:rsid w:val="0072158C"/>
    <w:rsid w:val="00730AF5"/>
    <w:rsid w:val="00732D2B"/>
    <w:rsid w:val="0073374C"/>
    <w:rsid w:val="00744518"/>
    <w:rsid w:val="00746ECE"/>
    <w:rsid w:val="00747C89"/>
    <w:rsid w:val="007613EF"/>
    <w:rsid w:val="00761B36"/>
    <w:rsid w:val="0077321B"/>
    <w:rsid w:val="00774408"/>
    <w:rsid w:val="00783044"/>
    <w:rsid w:val="00794F5D"/>
    <w:rsid w:val="007969AB"/>
    <w:rsid w:val="0079797B"/>
    <w:rsid w:val="007A330B"/>
    <w:rsid w:val="007A5400"/>
    <w:rsid w:val="007B1399"/>
    <w:rsid w:val="007B41A0"/>
    <w:rsid w:val="007B4463"/>
    <w:rsid w:val="007B4B2C"/>
    <w:rsid w:val="007B6EDD"/>
    <w:rsid w:val="007C5FB6"/>
    <w:rsid w:val="007D1042"/>
    <w:rsid w:val="007D2462"/>
    <w:rsid w:val="007D5B7D"/>
    <w:rsid w:val="007E180E"/>
    <w:rsid w:val="007E5810"/>
    <w:rsid w:val="007F0E95"/>
    <w:rsid w:val="007F407F"/>
    <w:rsid w:val="007F6F42"/>
    <w:rsid w:val="008144BA"/>
    <w:rsid w:val="00816833"/>
    <w:rsid w:val="00822E27"/>
    <w:rsid w:val="00833200"/>
    <w:rsid w:val="0085220B"/>
    <w:rsid w:val="0085604B"/>
    <w:rsid w:val="008602A7"/>
    <w:rsid w:val="00862C4B"/>
    <w:rsid w:val="0087212E"/>
    <w:rsid w:val="00875AB5"/>
    <w:rsid w:val="00891F09"/>
    <w:rsid w:val="00896C45"/>
    <w:rsid w:val="008A028F"/>
    <w:rsid w:val="008A0D99"/>
    <w:rsid w:val="008A0F95"/>
    <w:rsid w:val="008B2293"/>
    <w:rsid w:val="008B27BA"/>
    <w:rsid w:val="008B5CFA"/>
    <w:rsid w:val="008B5FC2"/>
    <w:rsid w:val="008B6F37"/>
    <w:rsid w:val="008C5CAB"/>
    <w:rsid w:val="008C75F2"/>
    <w:rsid w:val="008D0924"/>
    <w:rsid w:val="008D2EA3"/>
    <w:rsid w:val="008D5AFA"/>
    <w:rsid w:val="008E1183"/>
    <w:rsid w:val="008E35C3"/>
    <w:rsid w:val="008F1639"/>
    <w:rsid w:val="008F2921"/>
    <w:rsid w:val="008F3326"/>
    <w:rsid w:val="00901BDF"/>
    <w:rsid w:val="00902076"/>
    <w:rsid w:val="00902FD4"/>
    <w:rsid w:val="009062D5"/>
    <w:rsid w:val="00907974"/>
    <w:rsid w:val="00916E71"/>
    <w:rsid w:val="009205ED"/>
    <w:rsid w:val="00920635"/>
    <w:rsid w:val="0092155E"/>
    <w:rsid w:val="00925198"/>
    <w:rsid w:val="009253D6"/>
    <w:rsid w:val="0093172A"/>
    <w:rsid w:val="00931F87"/>
    <w:rsid w:val="00932447"/>
    <w:rsid w:val="009463CF"/>
    <w:rsid w:val="00947AAC"/>
    <w:rsid w:val="00952828"/>
    <w:rsid w:val="00953A2F"/>
    <w:rsid w:val="00962A44"/>
    <w:rsid w:val="00963631"/>
    <w:rsid w:val="00982D70"/>
    <w:rsid w:val="009926CB"/>
    <w:rsid w:val="00992838"/>
    <w:rsid w:val="009938DE"/>
    <w:rsid w:val="00996636"/>
    <w:rsid w:val="009B1DE0"/>
    <w:rsid w:val="009B2CF6"/>
    <w:rsid w:val="009B3248"/>
    <w:rsid w:val="009B3992"/>
    <w:rsid w:val="009B5205"/>
    <w:rsid w:val="009C16C8"/>
    <w:rsid w:val="009C2359"/>
    <w:rsid w:val="009C4AAA"/>
    <w:rsid w:val="009C6E22"/>
    <w:rsid w:val="009D2E90"/>
    <w:rsid w:val="009D30AD"/>
    <w:rsid w:val="009F1143"/>
    <w:rsid w:val="009F53BB"/>
    <w:rsid w:val="009F5E4A"/>
    <w:rsid w:val="00A013CA"/>
    <w:rsid w:val="00A046A3"/>
    <w:rsid w:val="00A13EC1"/>
    <w:rsid w:val="00A13F93"/>
    <w:rsid w:val="00A16ADD"/>
    <w:rsid w:val="00A257BC"/>
    <w:rsid w:val="00A25D22"/>
    <w:rsid w:val="00A30263"/>
    <w:rsid w:val="00A3494A"/>
    <w:rsid w:val="00A3765B"/>
    <w:rsid w:val="00A46A5A"/>
    <w:rsid w:val="00A53130"/>
    <w:rsid w:val="00A53BEC"/>
    <w:rsid w:val="00A53CD4"/>
    <w:rsid w:val="00A54BCC"/>
    <w:rsid w:val="00A56028"/>
    <w:rsid w:val="00A67D54"/>
    <w:rsid w:val="00A7772B"/>
    <w:rsid w:val="00A901E4"/>
    <w:rsid w:val="00A90683"/>
    <w:rsid w:val="00A918CA"/>
    <w:rsid w:val="00A96910"/>
    <w:rsid w:val="00AA094A"/>
    <w:rsid w:val="00AA0DFF"/>
    <w:rsid w:val="00AA2780"/>
    <w:rsid w:val="00AA2E22"/>
    <w:rsid w:val="00AB2C2D"/>
    <w:rsid w:val="00AB3220"/>
    <w:rsid w:val="00AB4413"/>
    <w:rsid w:val="00AB6DE4"/>
    <w:rsid w:val="00AC2BBA"/>
    <w:rsid w:val="00AC6097"/>
    <w:rsid w:val="00AC7E3C"/>
    <w:rsid w:val="00AD1A33"/>
    <w:rsid w:val="00AD1B69"/>
    <w:rsid w:val="00AD2553"/>
    <w:rsid w:val="00AD50CC"/>
    <w:rsid w:val="00AE4A4E"/>
    <w:rsid w:val="00AF2C3D"/>
    <w:rsid w:val="00AF4517"/>
    <w:rsid w:val="00AF4C48"/>
    <w:rsid w:val="00B00D54"/>
    <w:rsid w:val="00B01648"/>
    <w:rsid w:val="00B05831"/>
    <w:rsid w:val="00B14E40"/>
    <w:rsid w:val="00B1548F"/>
    <w:rsid w:val="00B17A6B"/>
    <w:rsid w:val="00B2011F"/>
    <w:rsid w:val="00B21976"/>
    <w:rsid w:val="00B246F7"/>
    <w:rsid w:val="00B270C4"/>
    <w:rsid w:val="00B46DE8"/>
    <w:rsid w:val="00B52144"/>
    <w:rsid w:val="00B57232"/>
    <w:rsid w:val="00B61B67"/>
    <w:rsid w:val="00B62BC9"/>
    <w:rsid w:val="00B65242"/>
    <w:rsid w:val="00B776C3"/>
    <w:rsid w:val="00B83CA9"/>
    <w:rsid w:val="00B84ABD"/>
    <w:rsid w:val="00B9059A"/>
    <w:rsid w:val="00BA2FEE"/>
    <w:rsid w:val="00BA58CF"/>
    <w:rsid w:val="00BB0318"/>
    <w:rsid w:val="00BB50AF"/>
    <w:rsid w:val="00BB512F"/>
    <w:rsid w:val="00BB7CD5"/>
    <w:rsid w:val="00BD1CDA"/>
    <w:rsid w:val="00BE196C"/>
    <w:rsid w:val="00BE74DA"/>
    <w:rsid w:val="00C01688"/>
    <w:rsid w:val="00C02CDB"/>
    <w:rsid w:val="00C03EEE"/>
    <w:rsid w:val="00C052FD"/>
    <w:rsid w:val="00C05BE2"/>
    <w:rsid w:val="00C12A88"/>
    <w:rsid w:val="00C14EB9"/>
    <w:rsid w:val="00C150D1"/>
    <w:rsid w:val="00C21004"/>
    <w:rsid w:val="00C2576A"/>
    <w:rsid w:val="00C3377A"/>
    <w:rsid w:val="00C3635B"/>
    <w:rsid w:val="00C47E5E"/>
    <w:rsid w:val="00C524EE"/>
    <w:rsid w:val="00C54EE5"/>
    <w:rsid w:val="00C557AC"/>
    <w:rsid w:val="00C73A58"/>
    <w:rsid w:val="00C73EEF"/>
    <w:rsid w:val="00C756A0"/>
    <w:rsid w:val="00C75B35"/>
    <w:rsid w:val="00C76279"/>
    <w:rsid w:val="00C80A2E"/>
    <w:rsid w:val="00C85BAE"/>
    <w:rsid w:val="00C86C71"/>
    <w:rsid w:val="00C90C0A"/>
    <w:rsid w:val="00CA7F0E"/>
    <w:rsid w:val="00CB195B"/>
    <w:rsid w:val="00CB4337"/>
    <w:rsid w:val="00CB4E72"/>
    <w:rsid w:val="00CC2042"/>
    <w:rsid w:val="00CD17FF"/>
    <w:rsid w:val="00CD2465"/>
    <w:rsid w:val="00CE49DD"/>
    <w:rsid w:val="00CF1258"/>
    <w:rsid w:val="00CF4EF1"/>
    <w:rsid w:val="00CF7FF6"/>
    <w:rsid w:val="00D0405A"/>
    <w:rsid w:val="00D04489"/>
    <w:rsid w:val="00D04851"/>
    <w:rsid w:val="00D05E18"/>
    <w:rsid w:val="00D05EEA"/>
    <w:rsid w:val="00D074E0"/>
    <w:rsid w:val="00D22C3F"/>
    <w:rsid w:val="00D262D1"/>
    <w:rsid w:val="00D428F5"/>
    <w:rsid w:val="00D51115"/>
    <w:rsid w:val="00D5368A"/>
    <w:rsid w:val="00D54B63"/>
    <w:rsid w:val="00D65A4F"/>
    <w:rsid w:val="00D669B0"/>
    <w:rsid w:val="00D7105E"/>
    <w:rsid w:val="00D716AF"/>
    <w:rsid w:val="00D75FFB"/>
    <w:rsid w:val="00D80C1D"/>
    <w:rsid w:val="00D935A0"/>
    <w:rsid w:val="00DA2F04"/>
    <w:rsid w:val="00DA4F42"/>
    <w:rsid w:val="00DB4AC2"/>
    <w:rsid w:val="00DB5BE2"/>
    <w:rsid w:val="00DC444D"/>
    <w:rsid w:val="00DC5F05"/>
    <w:rsid w:val="00DC66FF"/>
    <w:rsid w:val="00DD376F"/>
    <w:rsid w:val="00DD4EB7"/>
    <w:rsid w:val="00DE0C39"/>
    <w:rsid w:val="00DE0D57"/>
    <w:rsid w:val="00DE5226"/>
    <w:rsid w:val="00DE66D7"/>
    <w:rsid w:val="00DE77EC"/>
    <w:rsid w:val="00DF601D"/>
    <w:rsid w:val="00DF722E"/>
    <w:rsid w:val="00E04A9A"/>
    <w:rsid w:val="00E0521C"/>
    <w:rsid w:val="00E1659C"/>
    <w:rsid w:val="00E17254"/>
    <w:rsid w:val="00E1788E"/>
    <w:rsid w:val="00E1790E"/>
    <w:rsid w:val="00E24A02"/>
    <w:rsid w:val="00E2688E"/>
    <w:rsid w:val="00E43882"/>
    <w:rsid w:val="00E50B8C"/>
    <w:rsid w:val="00E565AE"/>
    <w:rsid w:val="00E61DE8"/>
    <w:rsid w:val="00E63466"/>
    <w:rsid w:val="00E660FB"/>
    <w:rsid w:val="00E72127"/>
    <w:rsid w:val="00E7404A"/>
    <w:rsid w:val="00E749F8"/>
    <w:rsid w:val="00E82DF6"/>
    <w:rsid w:val="00E8406E"/>
    <w:rsid w:val="00E85F4B"/>
    <w:rsid w:val="00E86A15"/>
    <w:rsid w:val="00E94E87"/>
    <w:rsid w:val="00EB19EB"/>
    <w:rsid w:val="00EB1E3E"/>
    <w:rsid w:val="00EB4EBF"/>
    <w:rsid w:val="00EC1308"/>
    <w:rsid w:val="00ED1877"/>
    <w:rsid w:val="00ED3EC3"/>
    <w:rsid w:val="00ED7C23"/>
    <w:rsid w:val="00EE1703"/>
    <w:rsid w:val="00EE78CF"/>
    <w:rsid w:val="00EE7F2B"/>
    <w:rsid w:val="00EF18C1"/>
    <w:rsid w:val="00EF2E29"/>
    <w:rsid w:val="00EF6807"/>
    <w:rsid w:val="00F075D0"/>
    <w:rsid w:val="00F12E62"/>
    <w:rsid w:val="00F13CFA"/>
    <w:rsid w:val="00F20221"/>
    <w:rsid w:val="00F26442"/>
    <w:rsid w:val="00F30B1E"/>
    <w:rsid w:val="00F34121"/>
    <w:rsid w:val="00F3617C"/>
    <w:rsid w:val="00F43793"/>
    <w:rsid w:val="00F46764"/>
    <w:rsid w:val="00F51EBC"/>
    <w:rsid w:val="00F53F8C"/>
    <w:rsid w:val="00F62CA4"/>
    <w:rsid w:val="00F71BC8"/>
    <w:rsid w:val="00F73D19"/>
    <w:rsid w:val="00F776BE"/>
    <w:rsid w:val="00F8141C"/>
    <w:rsid w:val="00F82A1E"/>
    <w:rsid w:val="00F9067D"/>
    <w:rsid w:val="00F91675"/>
    <w:rsid w:val="00F97655"/>
    <w:rsid w:val="00FA00F5"/>
    <w:rsid w:val="00FB0206"/>
    <w:rsid w:val="00FC45D1"/>
    <w:rsid w:val="00FC730E"/>
    <w:rsid w:val="00FE1AB6"/>
    <w:rsid w:val="00FE7FF7"/>
    <w:rsid w:val="00FF03FF"/>
    <w:rsid w:val="013FC002"/>
    <w:rsid w:val="01A66351"/>
    <w:rsid w:val="02B697B2"/>
    <w:rsid w:val="04918540"/>
    <w:rsid w:val="04E961E8"/>
    <w:rsid w:val="05D0FCBD"/>
    <w:rsid w:val="0618F8F9"/>
    <w:rsid w:val="068D1FCF"/>
    <w:rsid w:val="06D2A088"/>
    <w:rsid w:val="06E2BA1D"/>
    <w:rsid w:val="087E8A7E"/>
    <w:rsid w:val="08C341E9"/>
    <w:rsid w:val="09789D3C"/>
    <w:rsid w:val="09F2AD7F"/>
    <w:rsid w:val="0A1A5ADF"/>
    <w:rsid w:val="0A2D66B6"/>
    <w:rsid w:val="0A838BC9"/>
    <w:rsid w:val="0B79DE72"/>
    <w:rsid w:val="0C267F67"/>
    <w:rsid w:val="0C368B4E"/>
    <w:rsid w:val="0D6DDB88"/>
    <w:rsid w:val="0F868E4A"/>
    <w:rsid w:val="106FE3C7"/>
    <w:rsid w:val="109EF86C"/>
    <w:rsid w:val="12EAEDFA"/>
    <w:rsid w:val="138BE0C3"/>
    <w:rsid w:val="14C27647"/>
    <w:rsid w:val="15077338"/>
    <w:rsid w:val="15837290"/>
    <w:rsid w:val="165388A6"/>
    <w:rsid w:val="1656E9E9"/>
    <w:rsid w:val="17966260"/>
    <w:rsid w:val="17E46DAC"/>
    <w:rsid w:val="1A28B741"/>
    <w:rsid w:val="1E5C3A52"/>
    <w:rsid w:val="1E81AFF0"/>
    <w:rsid w:val="1EF90136"/>
    <w:rsid w:val="245C6137"/>
    <w:rsid w:val="27C38F31"/>
    <w:rsid w:val="28417F4C"/>
    <w:rsid w:val="2932F3B6"/>
    <w:rsid w:val="29E8CE7E"/>
    <w:rsid w:val="2A69AD7E"/>
    <w:rsid w:val="2AA78130"/>
    <w:rsid w:val="2AD677EB"/>
    <w:rsid w:val="2B5DD518"/>
    <w:rsid w:val="2B9BB670"/>
    <w:rsid w:val="2BACF9B9"/>
    <w:rsid w:val="2C280BD3"/>
    <w:rsid w:val="2C5823D0"/>
    <w:rsid w:val="2C71B0D4"/>
    <w:rsid w:val="2CE24384"/>
    <w:rsid w:val="2FD946C9"/>
    <w:rsid w:val="30D32D86"/>
    <w:rsid w:val="30FEFC18"/>
    <w:rsid w:val="313AE43F"/>
    <w:rsid w:val="31C8279C"/>
    <w:rsid w:val="31CBB5D6"/>
    <w:rsid w:val="322E92F6"/>
    <w:rsid w:val="3288F2E6"/>
    <w:rsid w:val="32BD1695"/>
    <w:rsid w:val="3338A590"/>
    <w:rsid w:val="35C1C6DF"/>
    <w:rsid w:val="360E5562"/>
    <w:rsid w:val="36C51A9E"/>
    <w:rsid w:val="379E67B8"/>
    <w:rsid w:val="38D5C004"/>
    <w:rsid w:val="38F905F7"/>
    <w:rsid w:val="3A412E5D"/>
    <w:rsid w:val="3B194143"/>
    <w:rsid w:val="3B2D6E5C"/>
    <w:rsid w:val="3B525A30"/>
    <w:rsid w:val="3B9D4D22"/>
    <w:rsid w:val="3C851217"/>
    <w:rsid w:val="3D80CBFA"/>
    <w:rsid w:val="3DAEBB36"/>
    <w:rsid w:val="3E5E4B91"/>
    <w:rsid w:val="3E748DCA"/>
    <w:rsid w:val="400F33EF"/>
    <w:rsid w:val="418CA3F9"/>
    <w:rsid w:val="41AE5059"/>
    <w:rsid w:val="422DAC15"/>
    <w:rsid w:val="43DDFDF9"/>
    <w:rsid w:val="441FA025"/>
    <w:rsid w:val="442632F5"/>
    <w:rsid w:val="443DB0DC"/>
    <w:rsid w:val="457D5449"/>
    <w:rsid w:val="461E782C"/>
    <w:rsid w:val="46DB57D9"/>
    <w:rsid w:val="47A78965"/>
    <w:rsid w:val="48290E8C"/>
    <w:rsid w:val="4891CABC"/>
    <w:rsid w:val="489AE423"/>
    <w:rsid w:val="48FC5314"/>
    <w:rsid w:val="4921902D"/>
    <w:rsid w:val="4B920A32"/>
    <w:rsid w:val="4CF5958C"/>
    <w:rsid w:val="4CF5C85D"/>
    <w:rsid w:val="4E68F210"/>
    <w:rsid w:val="4F39A62C"/>
    <w:rsid w:val="50A8ABDC"/>
    <w:rsid w:val="50E5509E"/>
    <w:rsid w:val="518B4D6A"/>
    <w:rsid w:val="518FD32B"/>
    <w:rsid w:val="535C7C0C"/>
    <w:rsid w:val="53E58450"/>
    <w:rsid w:val="53FC0F49"/>
    <w:rsid w:val="55682C54"/>
    <w:rsid w:val="559ED016"/>
    <w:rsid w:val="5665155A"/>
    <w:rsid w:val="57F6698F"/>
    <w:rsid w:val="58A71576"/>
    <w:rsid w:val="5908733B"/>
    <w:rsid w:val="59191795"/>
    <w:rsid w:val="5A231631"/>
    <w:rsid w:val="5A3B9D77"/>
    <w:rsid w:val="5AA4439C"/>
    <w:rsid w:val="5B8EA0F8"/>
    <w:rsid w:val="5D9591F3"/>
    <w:rsid w:val="5DC8D887"/>
    <w:rsid w:val="5E39BC1A"/>
    <w:rsid w:val="5EAB5B25"/>
    <w:rsid w:val="5F74119F"/>
    <w:rsid w:val="62801187"/>
    <w:rsid w:val="651E0C25"/>
    <w:rsid w:val="657E501E"/>
    <w:rsid w:val="678121EF"/>
    <w:rsid w:val="68097609"/>
    <w:rsid w:val="68BDDE66"/>
    <w:rsid w:val="68D59754"/>
    <w:rsid w:val="68E660E7"/>
    <w:rsid w:val="6938E0A4"/>
    <w:rsid w:val="6A44058C"/>
    <w:rsid w:val="6BD8B2B0"/>
    <w:rsid w:val="6BF57F28"/>
    <w:rsid w:val="6DB1BBC6"/>
    <w:rsid w:val="6E599AE3"/>
    <w:rsid w:val="6EA562C0"/>
    <w:rsid w:val="6F08CB8E"/>
    <w:rsid w:val="6FE133D1"/>
    <w:rsid w:val="70B41159"/>
    <w:rsid w:val="70C8F04B"/>
    <w:rsid w:val="71BD23BB"/>
    <w:rsid w:val="7236B95D"/>
    <w:rsid w:val="72CD66D1"/>
    <w:rsid w:val="72DF2C6D"/>
    <w:rsid w:val="74562B5B"/>
    <w:rsid w:val="74A61812"/>
    <w:rsid w:val="76050793"/>
    <w:rsid w:val="7686C867"/>
    <w:rsid w:val="78D40230"/>
    <w:rsid w:val="78F98286"/>
    <w:rsid w:val="7986CBE7"/>
    <w:rsid w:val="79A6AF40"/>
    <w:rsid w:val="7A4B868F"/>
    <w:rsid w:val="7A6F6691"/>
    <w:rsid w:val="7B427FA1"/>
    <w:rsid w:val="7B5BA7FE"/>
    <w:rsid w:val="7B5DC65A"/>
    <w:rsid w:val="7CB15533"/>
    <w:rsid w:val="7D441C55"/>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E698"/>
  <w15:chartTrackingRefBased/>
  <w15:docId w15:val="{1F51E6B3-B700-47FF-B20A-FC4CDE4B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E70"/>
  </w:style>
  <w:style w:type="paragraph" w:styleId="Heading1">
    <w:name w:val="heading 1"/>
    <w:basedOn w:val="Normal"/>
    <w:next w:val="Normal"/>
    <w:link w:val="Heading1Char"/>
    <w:uiPriority w:val="9"/>
    <w:qFormat/>
    <w:rsid w:val="00282E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E7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2E7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2E7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2E7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2E7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2E7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2E7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2E7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E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2E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2E7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82E7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2E7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2E7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2E7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2E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2E7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D1B69"/>
    <w:pPr>
      <w:ind w:left="720"/>
      <w:contextualSpacing/>
    </w:pPr>
  </w:style>
  <w:style w:type="character" w:styleId="Hyperlink">
    <w:name w:val="Hyperlink"/>
    <w:basedOn w:val="DefaultParagraphFont"/>
    <w:uiPriority w:val="99"/>
    <w:unhideWhenUsed/>
    <w:rsid w:val="00F8141C"/>
    <w:rPr>
      <w:color w:val="0563C1" w:themeColor="hyperlink"/>
      <w:u w:val="single"/>
    </w:rPr>
  </w:style>
  <w:style w:type="paragraph" w:styleId="Header">
    <w:name w:val="header"/>
    <w:basedOn w:val="Normal"/>
    <w:link w:val="HeaderChar"/>
    <w:uiPriority w:val="99"/>
    <w:unhideWhenUsed/>
    <w:rsid w:val="00565F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565F7F"/>
  </w:style>
  <w:style w:type="paragraph" w:styleId="Footer">
    <w:name w:val="footer"/>
    <w:basedOn w:val="Normal"/>
    <w:link w:val="FooterChar"/>
    <w:uiPriority w:val="99"/>
    <w:unhideWhenUsed/>
    <w:rsid w:val="00565F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5F7F"/>
  </w:style>
  <w:style w:type="character" w:styleId="UnresolvedMention">
    <w:name w:val="Unresolved Mention"/>
    <w:basedOn w:val="DefaultParagraphFont"/>
    <w:uiPriority w:val="99"/>
    <w:semiHidden/>
    <w:unhideWhenUsed/>
    <w:rsid w:val="00416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559984">
      <w:bodyDiv w:val="1"/>
      <w:marLeft w:val="0"/>
      <w:marRight w:val="0"/>
      <w:marTop w:val="0"/>
      <w:marBottom w:val="0"/>
      <w:divBdr>
        <w:top w:val="none" w:sz="0" w:space="0" w:color="auto"/>
        <w:left w:val="none" w:sz="0" w:space="0" w:color="auto"/>
        <w:bottom w:val="none" w:sz="0" w:space="0" w:color="auto"/>
        <w:right w:val="none" w:sz="0" w:space="0" w:color="auto"/>
      </w:divBdr>
      <w:divsChild>
        <w:div w:id="134034598">
          <w:marLeft w:val="547"/>
          <w:marRight w:val="0"/>
          <w:marTop w:val="0"/>
          <w:marBottom w:val="0"/>
          <w:divBdr>
            <w:top w:val="none" w:sz="0" w:space="0" w:color="auto"/>
            <w:left w:val="none" w:sz="0" w:space="0" w:color="auto"/>
            <w:bottom w:val="none" w:sz="0" w:space="0" w:color="auto"/>
            <w:right w:val="none" w:sz="0" w:space="0" w:color="auto"/>
          </w:divBdr>
        </w:div>
        <w:div w:id="392120067">
          <w:marLeft w:val="547"/>
          <w:marRight w:val="0"/>
          <w:marTop w:val="0"/>
          <w:marBottom w:val="0"/>
          <w:divBdr>
            <w:top w:val="none" w:sz="0" w:space="0" w:color="auto"/>
            <w:left w:val="none" w:sz="0" w:space="0" w:color="auto"/>
            <w:bottom w:val="none" w:sz="0" w:space="0" w:color="auto"/>
            <w:right w:val="none" w:sz="0" w:space="0" w:color="auto"/>
          </w:divBdr>
        </w:div>
        <w:div w:id="814688341">
          <w:marLeft w:val="547"/>
          <w:marRight w:val="0"/>
          <w:marTop w:val="0"/>
          <w:marBottom w:val="0"/>
          <w:divBdr>
            <w:top w:val="none" w:sz="0" w:space="0" w:color="auto"/>
            <w:left w:val="none" w:sz="0" w:space="0" w:color="auto"/>
            <w:bottom w:val="none" w:sz="0" w:space="0" w:color="auto"/>
            <w:right w:val="none" w:sz="0" w:space="0" w:color="auto"/>
          </w:divBdr>
        </w:div>
        <w:div w:id="1067996630">
          <w:marLeft w:val="547"/>
          <w:marRight w:val="0"/>
          <w:marTop w:val="0"/>
          <w:marBottom w:val="0"/>
          <w:divBdr>
            <w:top w:val="none" w:sz="0" w:space="0" w:color="auto"/>
            <w:left w:val="none" w:sz="0" w:space="0" w:color="auto"/>
            <w:bottom w:val="none" w:sz="0" w:space="0" w:color="auto"/>
            <w:right w:val="none" w:sz="0" w:space="0" w:color="auto"/>
          </w:divBdr>
        </w:div>
        <w:div w:id="1220554946">
          <w:marLeft w:val="547"/>
          <w:marRight w:val="0"/>
          <w:marTop w:val="0"/>
          <w:marBottom w:val="0"/>
          <w:divBdr>
            <w:top w:val="none" w:sz="0" w:space="0" w:color="auto"/>
            <w:left w:val="none" w:sz="0" w:space="0" w:color="auto"/>
            <w:bottom w:val="none" w:sz="0" w:space="0" w:color="auto"/>
            <w:right w:val="none" w:sz="0" w:space="0" w:color="auto"/>
          </w:divBdr>
        </w:div>
        <w:div w:id="2048528488">
          <w:marLeft w:val="547"/>
          <w:marRight w:val="0"/>
          <w:marTop w:val="0"/>
          <w:marBottom w:val="0"/>
          <w:divBdr>
            <w:top w:val="none" w:sz="0" w:space="0" w:color="auto"/>
            <w:left w:val="none" w:sz="0" w:space="0" w:color="auto"/>
            <w:bottom w:val="none" w:sz="0" w:space="0" w:color="auto"/>
            <w:right w:val="none" w:sz="0" w:space="0" w:color="auto"/>
          </w:divBdr>
        </w:div>
      </w:divsChild>
    </w:div>
    <w:div w:id="343677725">
      <w:bodyDiv w:val="1"/>
      <w:marLeft w:val="0"/>
      <w:marRight w:val="0"/>
      <w:marTop w:val="0"/>
      <w:marBottom w:val="0"/>
      <w:divBdr>
        <w:top w:val="none" w:sz="0" w:space="0" w:color="auto"/>
        <w:left w:val="none" w:sz="0" w:space="0" w:color="auto"/>
        <w:bottom w:val="none" w:sz="0" w:space="0" w:color="auto"/>
        <w:right w:val="none" w:sz="0" w:space="0" w:color="auto"/>
      </w:divBdr>
      <w:divsChild>
        <w:div w:id="139929667">
          <w:marLeft w:val="1080"/>
          <w:marRight w:val="0"/>
          <w:marTop w:val="100"/>
          <w:marBottom w:val="0"/>
          <w:divBdr>
            <w:top w:val="none" w:sz="0" w:space="0" w:color="auto"/>
            <w:left w:val="none" w:sz="0" w:space="0" w:color="auto"/>
            <w:bottom w:val="none" w:sz="0" w:space="0" w:color="auto"/>
            <w:right w:val="none" w:sz="0" w:space="0" w:color="auto"/>
          </w:divBdr>
        </w:div>
        <w:div w:id="212665273">
          <w:marLeft w:val="1080"/>
          <w:marRight w:val="0"/>
          <w:marTop w:val="100"/>
          <w:marBottom w:val="0"/>
          <w:divBdr>
            <w:top w:val="none" w:sz="0" w:space="0" w:color="auto"/>
            <w:left w:val="none" w:sz="0" w:space="0" w:color="auto"/>
            <w:bottom w:val="none" w:sz="0" w:space="0" w:color="auto"/>
            <w:right w:val="none" w:sz="0" w:space="0" w:color="auto"/>
          </w:divBdr>
        </w:div>
        <w:div w:id="257057914">
          <w:marLeft w:val="1080"/>
          <w:marRight w:val="0"/>
          <w:marTop w:val="100"/>
          <w:marBottom w:val="0"/>
          <w:divBdr>
            <w:top w:val="none" w:sz="0" w:space="0" w:color="auto"/>
            <w:left w:val="none" w:sz="0" w:space="0" w:color="auto"/>
            <w:bottom w:val="none" w:sz="0" w:space="0" w:color="auto"/>
            <w:right w:val="none" w:sz="0" w:space="0" w:color="auto"/>
          </w:divBdr>
        </w:div>
        <w:div w:id="810515296">
          <w:marLeft w:val="1080"/>
          <w:marRight w:val="0"/>
          <w:marTop w:val="100"/>
          <w:marBottom w:val="0"/>
          <w:divBdr>
            <w:top w:val="none" w:sz="0" w:space="0" w:color="auto"/>
            <w:left w:val="none" w:sz="0" w:space="0" w:color="auto"/>
            <w:bottom w:val="none" w:sz="0" w:space="0" w:color="auto"/>
            <w:right w:val="none" w:sz="0" w:space="0" w:color="auto"/>
          </w:divBdr>
        </w:div>
        <w:div w:id="892304013">
          <w:marLeft w:val="1080"/>
          <w:marRight w:val="0"/>
          <w:marTop w:val="100"/>
          <w:marBottom w:val="0"/>
          <w:divBdr>
            <w:top w:val="none" w:sz="0" w:space="0" w:color="auto"/>
            <w:left w:val="none" w:sz="0" w:space="0" w:color="auto"/>
            <w:bottom w:val="none" w:sz="0" w:space="0" w:color="auto"/>
            <w:right w:val="none" w:sz="0" w:space="0" w:color="auto"/>
          </w:divBdr>
        </w:div>
        <w:div w:id="932517172">
          <w:marLeft w:val="1080"/>
          <w:marRight w:val="0"/>
          <w:marTop w:val="100"/>
          <w:marBottom w:val="0"/>
          <w:divBdr>
            <w:top w:val="none" w:sz="0" w:space="0" w:color="auto"/>
            <w:left w:val="none" w:sz="0" w:space="0" w:color="auto"/>
            <w:bottom w:val="none" w:sz="0" w:space="0" w:color="auto"/>
            <w:right w:val="none" w:sz="0" w:space="0" w:color="auto"/>
          </w:divBdr>
        </w:div>
        <w:div w:id="1027945724">
          <w:marLeft w:val="1080"/>
          <w:marRight w:val="0"/>
          <w:marTop w:val="100"/>
          <w:marBottom w:val="0"/>
          <w:divBdr>
            <w:top w:val="none" w:sz="0" w:space="0" w:color="auto"/>
            <w:left w:val="none" w:sz="0" w:space="0" w:color="auto"/>
            <w:bottom w:val="none" w:sz="0" w:space="0" w:color="auto"/>
            <w:right w:val="none" w:sz="0" w:space="0" w:color="auto"/>
          </w:divBdr>
        </w:div>
        <w:div w:id="1058089685">
          <w:marLeft w:val="1080"/>
          <w:marRight w:val="0"/>
          <w:marTop w:val="100"/>
          <w:marBottom w:val="0"/>
          <w:divBdr>
            <w:top w:val="none" w:sz="0" w:space="0" w:color="auto"/>
            <w:left w:val="none" w:sz="0" w:space="0" w:color="auto"/>
            <w:bottom w:val="none" w:sz="0" w:space="0" w:color="auto"/>
            <w:right w:val="none" w:sz="0" w:space="0" w:color="auto"/>
          </w:divBdr>
        </w:div>
        <w:div w:id="1273855793">
          <w:marLeft w:val="1080"/>
          <w:marRight w:val="0"/>
          <w:marTop w:val="100"/>
          <w:marBottom w:val="0"/>
          <w:divBdr>
            <w:top w:val="none" w:sz="0" w:space="0" w:color="auto"/>
            <w:left w:val="none" w:sz="0" w:space="0" w:color="auto"/>
            <w:bottom w:val="none" w:sz="0" w:space="0" w:color="auto"/>
            <w:right w:val="none" w:sz="0" w:space="0" w:color="auto"/>
          </w:divBdr>
        </w:div>
        <w:div w:id="1622767288">
          <w:marLeft w:val="1080"/>
          <w:marRight w:val="0"/>
          <w:marTop w:val="100"/>
          <w:marBottom w:val="0"/>
          <w:divBdr>
            <w:top w:val="none" w:sz="0" w:space="0" w:color="auto"/>
            <w:left w:val="none" w:sz="0" w:space="0" w:color="auto"/>
            <w:bottom w:val="none" w:sz="0" w:space="0" w:color="auto"/>
            <w:right w:val="none" w:sz="0" w:space="0" w:color="auto"/>
          </w:divBdr>
        </w:div>
        <w:div w:id="1766920921">
          <w:marLeft w:val="1080"/>
          <w:marRight w:val="0"/>
          <w:marTop w:val="100"/>
          <w:marBottom w:val="0"/>
          <w:divBdr>
            <w:top w:val="none" w:sz="0" w:space="0" w:color="auto"/>
            <w:left w:val="none" w:sz="0" w:space="0" w:color="auto"/>
            <w:bottom w:val="none" w:sz="0" w:space="0" w:color="auto"/>
            <w:right w:val="none" w:sz="0" w:space="0" w:color="auto"/>
          </w:divBdr>
        </w:div>
        <w:div w:id="2139493427">
          <w:marLeft w:val="1080"/>
          <w:marRight w:val="0"/>
          <w:marTop w:val="100"/>
          <w:marBottom w:val="0"/>
          <w:divBdr>
            <w:top w:val="none" w:sz="0" w:space="0" w:color="auto"/>
            <w:left w:val="none" w:sz="0" w:space="0" w:color="auto"/>
            <w:bottom w:val="none" w:sz="0" w:space="0" w:color="auto"/>
            <w:right w:val="none" w:sz="0" w:space="0" w:color="auto"/>
          </w:divBdr>
        </w:div>
      </w:divsChild>
    </w:div>
    <w:div w:id="594557912">
      <w:bodyDiv w:val="1"/>
      <w:marLeft w:val="0"/>
      <w:marRight w:val="0"/>
      <w:marTop w:val="0"/>
      <w:marBottom w:val="0"/>
      <w:divBdr>
        <w:top w:val="none" w:sz="0" w:space="0" w:color="auto"/>
        <w:left w:val="none" w:sz="0" w:space="0" w:color="auto"/>
        <w:bottom w:val="none" w:sz="0" w:space="0" w:color="auto"/>
        <w:right w:val="none" w:sz="0" w:space="0" w:color="auto"/>
      </w:divBdr>
      <w:divsChild>
        <w:div w:id="334381673">
          <w:marLeft w:val="446"/>
          <w:marRight w:val="0"/>
          <w:marTop w:val="200"/>
          <w:marBottom w:val="0"/>
          <w:divBdr>
            <w:top w:val="none" w:sz="0" w:space="0" w:color="auto"/>
            <w:left w:val="none" w:sz="0" w:space="0" w:color="auto"/>
            <w:bottom w:val="none" w:sz="0" w:space="0" w:color="auto"/>
            <w:right w:val="none" w:sz="0" w:space="0" w:color="auto"/>
          </w:divBdr>
        </w:div>
        <w:div w:id="1047528255">
          <w:marLeft w:val="446"/>
          <w:marRight w:val="0"/>
          <w:marTop w:val="200"/>
          <w:marBottom w:val="0"/>
          <w:divBdr>
            <w:top w:val="none" w:sz="0" w:space="0" w:color="auto"/>
            <w:left w:val="none" w:sz="0" w:space="0" w:color="auto"/>
            <w:bottom w:val="none" w:sz="0" w:space="0" w:color="auto"/>
            <w:right w:val="none" w:sz="0" w:space="0" w:color="auto"/>
          </w:divBdr>
        </w:div>
        <w:div w:id="1153260514">
          <w:marLeft w:val="446"/>
          <w:marRight w:val="0"/>
          <w:marTop w:val="200"/>
          <w:marBottom w:val="0"/>
          <w:divBdr>
            <w:top w:val="none" w:sz="0" w:space="0" w:color="auto"/>
            <w:left w:val="none" w:sz="0" w:space="0" w:color="auto"/>
            <w:bottom w:val="none" w:sz="0" w:space="0" w:color="auto"/>
            <w:right w:val="none" w:sz="0" w:space="0" w:color="auto"/>
          </w:divBdr>
        </w:div>
      </w:divsChild>
    </w:div>
    <w:div w:id="683359910">
      <w:bodyDiv w:val="1"/>
      <w:marLeft w:val="0"/>
      <w:marRight w:val="0"/>
      <w:marTop w:val="0"/>
      <w:marBottom w:val="0"/>
      <w:divBdr>
        <w:top w:val="none" w:sz="0" w:space="0" w:color="auto"/>
        <w:left w:val="none" w:sz="0" w:space="0" w:color="auto"/>
        <w:bottom w:val="none" w:sz="0" w:space="0" w:color="auto"/>
        <w:right w:val="none" w:sz="0" w:space="0" w:color="auto"/>
      </w:divBdr>
    </w:div>
    <w:div w:id="779379319">
      <w:bodyDiv w:val="1"/>
      <w:marLeft w:val="0"/>
      <w:marRight w:val="0"/>
      <w:marTop w:val="0"/>
      <w:marBottom w:val="0"/>
      <w:divBdr>
        <w:top w:val="none" w:sz="0" w:space="0" w:color="auto"/>
        <w:left w:val="none" w:sz="0" w:space="0" w:color="auto"/>
        <w:bottom w:val="none" w:sz="0" w:space="0" w:color="auto"/>
        <w:right w:val="none" w:sz="0" w:space="0" w:color="auto"/>
      </w:divBdr>
    </w:div>
    <w:div w:id="860436814">
      <w:bodyDiv w:val="1"/>
      <w:marLeft w:val="0"/>
      <w:marRight w:val="0"/>
      <w:marTop w:val="0"/>
      <w:marBottom w:val="0"/>
      <w:divBdr>
        <w:top w:val="none" w:sz="0" w:space="0" w:color="auto"/>
        <w:left w:val="none" w:sz="0" w:space="0" w:color="auto"/>
        <w:bottom w:val="none" w:sz="0" w:space="0" w:color="auto"/>
        <w:right w:val="none" w:sz="0" w:space="0" w:color="auto"/>
      </w:divBdr>
    </w:div>
    <w:div w:id="1176921131">
      <w:bodyDiv w:val="1"/>
      <w:marLeft w:val="0"/>
      <w:marRight w:val="0"/>
      <w:marTop w:val="0"/>
      <w:marBottom w:val="0"/>
      <w:divBdr>
        <w:top w:val="none" w:sz="0" w:space="0" w:color="auto"/>
        <w:left w:val="none" w:sz="0" w:space="0" w:color="auto"/>
        <w:bottom w:val="none" w:sz="0" w:space="0" w:color="auto"/>
        <w:right w:val="none" w:sz="0" w:space="0" w:color="auto"/>
      </w:divBdr>
      <w:divsChild>
        <w:div w:id="42411743">
          <w:marLeft w:val="1166"/>
          <w:marRight w:val="0"/>
          <w:marTop w:val="0"/>
          <w:marBottom w:val="0"/>
          <w:divBdr>
            <w:top w:val="none" w:sz="0" w:space="0" w:color="auto"/>
            <w:left w:val="none" w:sz="0" w:space="0" w:color="auto"/>
            <w:bottom w:val="none" w:sz="0" w:space="0" w:color="auto"/>
            <w:right w:val="none" w:sz="0" w:space="0" w:color="auto"/>
          </w:divBdr>
        </w:div>
        <w:div w:id="318730329">
          <w:marLeft w:val="547"/>
          <w:marRight w:val="0"/>
          <w:marTop w:val="0"/>
          <w:marBottom w:val="0"/>
          <w:divBdr>
            <w:top w:val="none" w:sz="0" w:space="0" w:color="auto"/>
            <w:left w:val="none" w:sz="0" w:space="0" w:color="auto"/>
            <w:bottom w:val="none" w:sz="0" w:space="0" w:color="auto"/>
            <w:right w:val="none" w:sz="0" w:space="0" w:color="auto"/>
          </w:divBdr>
        </w:div>
        <w:div w:id="357511245">
          <w:marLeft w:val="1166"/>
          <w:marRight w:val="0"/>
          <w:marTop w:val="0"/>
          <w:marBottom w:val="0"/>
          <w:divBdr>
            <w:top w:val="none" w:sz="0" w:space="0" w:color="auto"/>
            <w:left w:val="none" w:sz="0" w:space="0" w:color="auto"/>
            <w:bottom w:val="none" w:sz="0" w:space="0" w:color="auto"/>
            <w:right w:val="none" w:sz="0" w:space="0" w:color="auto"/>
          </w:divBdr>
        </w:div>
        <w:div w:id="380129546">
          <w:marLeft w:val="1166"/>
          <w:marRight w:val="0"/>
          <w:marTop w:val="0"/>
          <w:marBottom w:val="0"/>
          <w:divBdr>
            <w:top w:val="none" w:sz="0" w:space="0" w:color="auto"/>
            <w:left w:val="none" w:sz="0" w:space="0" w:color="auto"/>
            <w:bottom w:val="none" w:sz="0" w:space="0" w:color="auto"/>
            <w:right w:val="none" w:sz="0" w:space="0" w:color="auto"/>
          </w:divBdr>
        </w:div>
        <w:div w:id="404568798">
          <w:marLeft w:val="1166"/>
          <w:marRight w:val="0"/>
          <w:marTop w:val="0"/>
          <w:marBottom w:val="0"/>
          <w:divBdr>
            <w:top w:val="none" w:sz="0" w:space="0" w:color="auto"/>
            <w:left w:val="none" w:sz="0" w:space="0" w:color="auto"/>
            <w:bottom w:val="none" w:sz="0" w:space="0" w:color="auto"/>
            <w:right w:val="none" w:sz="0" w:space="0" w:color="auto"/>
          </w:divBdr>
        </w:div>
        <w:div w:id="650789788">
          <w:marLeft w:val="1166"/>
          <w:marRight w:val="0"/>
          <w:marTop w:val="0"/>
          <w:marBottom w:val="0"/>
          <w:divBdr>
            <w:top w:val="none" w:sz="0" w:space="0" w:color="auto"/>
            <w:left w:val="none" w:sz="0" w:space="0" w:color="auto"/>
            <w:bottom w:val="none" w:sz="0" w:space="0" w:color="auto"/>
            <w:right w:val="none" w:sz="0" w:space="0" w:color="auto"/>
          </w:divBdr>
        </w:div>
        <w:div w:id="679892583">
          <w:marLeft w:val="1166"/>
          <w:marRight w:val="0"/>
          <w:marTop w:val="0"/>
          <w:marBottom w:val="0"/>
          <w:divBdr>
            <w:top w:val="none" w:sz="0" w:space="0" w:color="auto"/>
            <w:left w:val="none" w:sz="0" w:space="0" w:color="auto"/>
            <w:bottom w:val="none" w:sz="0" w:space="0" w:color="auto"/>
            <w:right w:val="none" w:sz="0" w:space="0" w:color="auto"/>
          </w:divBdr>
        </w:div>
        <w:div w:id="897667575">
          <w:marLeft w:val="1166"/>
          <w:marRight w:val="0"/>
          <w:marTop w:val="0"/>
          <w:marBottom w:val="0"/>
          <w:divBdr>
            <w:top w:val="none" w:sz="0" w:space="0" w:color="auto"/>
            <w:left w:val="none" w:sz="0" w:space="0" w:color="auto"/>
            <w:bottom w:val="none" w:sz="0" w:space="0" w:color="auto"/>
            <w:right w:val="none" w:sz="0" w:space="0" w:color="auto"/>
          </w:divBdr>
        </w:div>
        <w:div w:id="1173109860">
          <w:marLeft w:val="1166"/>
          <w:marRight w:val="0"/>
          <w:marTop w:val="0"/>
          <w:marBottom w:val="0"/>
          <w:divBdr>
            <w:top w:val="none" w:sz="0" w:space="0" w:color="auto"/>
            <w:left w:val="none" w:sz="0" w:space="0" w:color="auto"/>
            <w:bottom w:val="none" w:sz="0" w:space="0" w:color="auto"/>
            <w:right w:val="none" w:sz="0" w:space="0" w:color="auto"/>
          </w:divBdr>
        </w:div>
        <w:div w:id="1228027650">
          <w:marLeft w:val="1166"/>
          <w:marRight w:val="0"/>
          <w:marTop w:val="0"/>
          <w:marBottom w:val="0"/>
          <w:divBdr>
            <w:top w:val="none" w:sz="0" w:space="0" w:color="auto"/>
            <w:left w:val="none" w:sz="0" w:space="0" w:color="auto"/>
            <w:bottom w:val="none" w:sz="0" w:space="0" w:color="auto"/>
            <w:right w:val="none" w:sz="0" w:space="0" w:color="auto"/>
          </w:divBdr>
        </w:div>
        <w:div w:id="2125612753">
          <w:marLeft w:val="547"/>
          <w:marRight w:val="0"/>
          <w:marTop w:val="0"/>
          <w:marBottom w:val="0"/>
          <w:divBdr>
            <w:top w:val="none" w:sz="0" w:space="0" w:color="auto"/>
            <w:left w:val="none" w:sz="0" w:space="0" w:color="auto"/>
            <w:bottom w:val="none" w:sz="0" w:space="0" w:color="auto"/>
            <w:right w:val="none" w:sz="0" w:space="0" w:color="auto"/>
          </w:divBdr>
        </w:div>
      </w:divsChild>
    </w:div>
    <w:div w:id="1260601416">
      <w:bodyDiv w:val="1"/>
      <w:marLeft w:val="0"/>
      <w:marRight w:val="0"/>
      <w:marTop w:val="0"/>
      <w:marBottom w:val="0"/>
      <w:divBdr>
        <w:top w:val="none" w:sz="0" w:space="0" w:color="auto"/>
        <w:left w:val="none" w:sz="0" w:space="0" w:color="auto"/>
        <w:bottom w:val="none" w:sz="0" w:space="0" w:color="auto"/>
        <w:right w:val="none" w:sz="0" w:space="0" w:color="auto"/>
      </w:divBdr>
    </w:div>
    <w:div w:id="1834445740">
      <w:bodyDiv w:val="1"/>
      <w:marLeft w:val="0"/>
      <w:marRight w:val="0"/>
      <w:marTop w:val="0"/>
      <w:marBottom w:val="0"/>
      <w:divBdr>
        <w:top w:val="none" w:sz="0" w:space="0" w:color="auto"/>
        <w:left w:val="none" w:sz="0" w:space="0" w:color="auto"/>
        <w:bottom w:val="none" w:sz="0" w:space="0" w:color="auto"/>
        <w:right w:val="none" w:sz="0" w:space="0" w:color="auto"/>
      </w:divBdr>
      <w:divsChild>
        <w:div w:id="371031986">
          <w:marLeft w:val="0"/>
          <w:marRight w:val="0"/>
          <w:marTop w:val="0"/>
          <w:marBottom w:val="0"/>
          <w:divBdr>
            <w:top w:val="none" w:sz="0" w:space="0" w:color="auto"/>
            <w:left w:val="none" w:sz="0" w:space="0" w:color="auto"/>
            <w:bottom w:val="none" w:sz="0" w:space="0" w:color="auto"/>
            <w:right w:val="none" w:sz="0" w:space="0" w:color="auto"/>
          </w:divBdr>
          <w:divsChild>
            <w:div w:id="867529650">
              <w:marLeft w:val="0"/>
              <w:marRight w:val="0"/>
              <w:marTop w:val="0"/>
              <w:marBottom w:val="0"/>
              <w:divBdr>
                <w:top w:val="none" w:sz="0" w:space="0" w:color="auto"/>
                <w:left w:val="none" w:sz="0" w:space="0" w:color="auto"/>
                <w:bottom w:val="none" w:sz="0" w:space="0" w:color="auto"/>
                <w:right w:val="none" w:sz="0" w:space="0" w:color="auto"/>
              </w:divBdr>
            </w:div>
            <w:div w:id="18479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fr.tradingeconomics.com/calendar"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370777A6946F4EABBC83DFF13DAC3C" ma:contentTypeVersion="4" ma:contentTypeDescription="Crée un document." ma:contentTypeScope="" ma:versionID="6614a1aaf25b46299ab8ceeb75fd6f92">
  <xsd:schema xmlns:xsd="http://www.w3.org/2001/XMLSchema" xmlns:xs="http://www.w3.org/2001/XMLSchema" xmlns:p="http://schemas.microsoft.com/office/2006/metadata/properties" xmlns:ns3="ccf3893e-7b8b-4512-a7a7-91a7a95f7932" targetNamespace="http://schemas.microsoft.com/office/2006/metadata/properties" ma:root="true" ma:fieldsID="35ecfa3103cb8fe4033e836121018767" ns3:_="">
    <xsd:import namespace="ccf3893e-7b8b-4512-a7a7-91a7a95f793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3893e-7b8b-4512-a7a7-91a7a95f7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cf3893e-7b8b-4512-a7a7-91a7a95f793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20CB06-5FDC-4017-A7A6-78B19CD4E6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3893e-7b8b-4512-a7a7-91a7a95f79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98FA26-C4A9-4CFD-B29B-2333F36656B2}">
  <ds:schemaRefs>
    <ds:schemaRef ds:uri="http://schemas.microsoft.com/office/2006/metadata/properties"/>
    <ds:schemaRef ds:uri="http://schemas.microsoft.com/office/infopath/2007/PartnerControls"/>
    <ds:schemaRef ds:uri="ccf3893e-7b8b-4512-a7a7-91a7a95f7932"/>
  </ds:schemaRefs>
</ds:datastoreItem>
</file>

<file path=customXml/itemProps3.xml><?xml version="1.0" encoding="utf-8"?>
<ds:datastoreItem xmlns:ds="http://schemas.openxmlformats.org/officeDocument/2006/customXml" ds:itemID="{FCEB36D1-A2E2-437D-911F-17A90938CF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3557</TotalTime>
  <Pages>1</Pages>
  <Words>2507</Words>
  <Characters>14295</Characters>
  <Application>Microsoft Office Word</Application>
  <DocSecurity>4</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16769</CharactersWithSpaces>
  <SharedDoc>false</SharedDoc>
  <HLinks>
    <vt:vector size="6" baseType="variant">
      <vt:variant>
        <vt:i4>458753</vt:i4>
      </vt:variant>
      <vt:variant>
        <vt:i4>0</vt:i4>
      </vt:variant>
      <vt:variant>
        <vt:i4>0</vt:i4>
      </vt:variant>
      <vt:variant>
        <vt:i4>5</vt:i4>
      </vt:variant>
      <vt:variant>
        <vt:lpwstr>https://fr.tradingeconomics.com/calendar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MAYSSOUN MESSAOUDI</dc:creator>
  <cp:keywords/>
  <dc:description/>
  <cp:lastModifiedBy>MAYSSOUN MESSAOUDI</cp:lastModifiedBy>
  <cp:revision>356</cp:revision>
  <dcterms:created xsi:type="dcterms:W3CDTF">2023-07-14T20:14:00Z</dcterms:created>
  <dcterms:modified xsi:type="dcterms:W3CDTF">2023-08-08T18:54:00Z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0x01010073370777A6946F4EABBC83DFF13DAC3C</vt:lpwstr>
  </property>
</Properties>
</file>